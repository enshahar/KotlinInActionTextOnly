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3576" w14:textId="77777777" w:rsidR="00B01BA2" w:rsidRDefault="00D4797A">
      <w:pPr>
        <w:pStyle w:val="1"/>
        <w:rPr>
          <w:lang w:eastAsia="ko-KR"/>
        </w:rPr>
      </w:pPr>
      <w:bookmarkStart w:id="0" w:name="장.-클래스와-객체-다루기"/>
      <w:bookmarkEnd w:id="0"/>
      <w:r>
        <w:rPr>
          <w:lang w:eastAsia="ko-KR"/>
        </w:rPr>
        <w:t>4</w:t>
      </w:r>
      <w:r>
        <w:rPr>
          <w:lang w:eastAsia="ko-KR"/>
        </w:rPr>
        <w:t>장</w:t>
      </w:r>
      <w:r>
        <w:rPr>
          <w:lang w:eastAsia="ko-KR"/>
        </w:rPr>
        <w:t xml:space="preserve">.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다루기</w:t>
      </w:r>
    </w:p>
    <w:p w14:paraId="1C1FC3B7" w14:textId="0BA3A9C8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객체지향</w:t>
      </w:r>
      <w:r>
        <w:rPr>
          <w:lang w:eastAsia="ko-KR"/>
        </w:rPr>
        <w:t xml:space="preserve"> </w:t>
      </w:r>
      <w:r>
        <w:rPr>
          <w:lang w:eastAsia="ko-KR"/>
        </w:rPr>
        <w:t>프로그래밍을</w:t>
      </w:r>
      <w:r>
        <w:rPr>
          <w:lang w:eastAsia="ko-KR"/>
        </w:rPr>
        <w:t xml:space="preserve"> </w:t>
      </w:r>
      <w:r>
        <w:rPr>
          <w:lang w:eastAsia="ko-KR"/>
        </w:rPr>
        <w:t>맛보고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우리들만의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, </w:t>
      </w:r>
      <w:r>
        <w:rPr>
          <w:lang w:eastAsia="ko-KR"/>
        </w:rPr>
        <w:t>가시성을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감추는</w:t>
      </w:r>
      <w:r>
        <w:rPr>
          <w:lang w:eastAsia="ko-KR"/>
        </w:rPr>
        <w:t xml:space="preserve"> </w:t>
      </w:r>
      <w:r>
        <w:rPr>
          <w:lang w:eastAsia="ko-KR"/>
        </w:rPr>
        <w:t>법</w:t>
      </w:r>
      <w:r>
        <w:rPr>
          <w:lang w:eastAsia="ko-KR"/>
        </w:rPr>
        <w:t xml:space="preserve">,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, </w:t>
      </w:r>
      <w:r>
        <w:rPr>
          <w:lang w:eastAsia="ko-KR"/>
        </w:rPr>
        <w:t>지연</w:t>
      </w:r>
      <w:r w:rsidR="00EB3971">
        <w:rPr>
          <w:rFonts w:hint="eastAsia"/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,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,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세터를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쓰기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저장을</w:t>
      </w:r>
      <w:r>
        <w:rPr>
          <w:lang w:eastAsia="ko-KR"/>
        </w:rPr>
        <w:t xml:space="preserve"> </w:t>
      </w:r>
      <w:r>
        <w:rPr>
          <w:lang w:eastAsia="ko-KR"/>
        </w:rPr>
        <w:t>넘어서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 xml:space="preserve">. </w:t>
      </w:r>
      <w:r w:rsidR="00EB3971"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</w:t>
      </w:r>
      <w:r w:rsidR="00EB3971">
        <w:rPr>
          <w:rFonts w:hint="eastAsia"/>
          <w:lang w:eastAsia="ko-KR"/>
        </w:rPr>
        <w:t>의</w:t>
      </w:r>
      <w:r w:rsidR="00EB3971">
        <w:rPr>
          <w:rFonts w:hint="eastAsia"/>
          <w:lang w:eastAsia="ko-KR"/>
        </w:rPr>
        <w:t xml:space="preserve"> </w:t>
      </w:r>
      <w:r w:rsidR="00EB3971">
        <w:rPr>
          <w:rFonts w:hint="eastAsia"/>
          <w:lang w:eastAsia="ko-KR"/>
        </w:rPr>
        <w:t>내용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lang w:eastAsia="ko-KR"/>
        </w:rPr>
        <w:t>배워야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내용으로는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 w:rsidR="00EB3971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구분한다</w:t>
      </w:r>
      <w:r>
        <w:rPr>
          <w:lang w:eastAsia="ko-KR"/>
        </w:rPr>
        <w:t>.</w:t>
      </w:r>
    </w:p>
    <w:p w14:paraId="09A400C7" w14:textId="77777777" w:rsidR="00B01BA2" w:rsidRDefault="00D4797A">
      <w:pPr>
        <w:pStyle w:val="2"/>
      </w:pPr>
      <w:bookmarkStart w:id="1" w:name="구조"/>
      <w:bookmarkEnd w:id="1"/>
      <w:proofErr w:type="spellStart"/>
      <w:r>
        <w:t>구조</w:t>
      </w:r>
      <w:proofErr w:type="spellEnd"/>
    </w:p>
    <w:p w14:paraId="73BE75BB" w14:textId="77777777" w:rsidR="00B01BA2" w:rsidRDefault="00D4797A">
      <w:pPr>
        <w:pStyle w:val="Compact"/>
        <w:numPr>
          <w:ilvl w:val="0"/>
          <w:numId w:val="12"/>
        </w:numPr>
      </w:pPr>
      <w:proofErr w:type="spellStart"/>
      <w:r>
        <w:t>클래스</w:t>
      </w:r>
      <w:proofErr w:type="spellEnd"/>
      <w:r>
        <w:t xml:space="preserve"> </w:t>
      </w:r>
      <w:proofErr w:type="spellStart"/>
      <w:r>
        <w:t>정의와</w:t>
      </w:r>
      <w:proofErr w:type="spellEnd"/>
      <w:r>
        <w:t xml:space="preserve"> </w:t>
      </w:r>
      <w:proofErr w:type="spellStart"/>
      <w:r>
        <w:t>멤버</w:t>
      </w:r>
      <w:proofErr w:type="spellEnd"/>
    </w:p>
    <w:p w14:paraId="6CB783E9" w14:textId="77777777" w:rsidR="00B01BA2" w:rsidRDefault="00D4797A">
      <w:pPr>
        <w:pStyle w:val="Compact"/>
        <w:numPr>
          <w:ilvl w:val="0"/>
          <w:numId w:val="12"/>
        </w:numPr>
      </w:pPr>
      <w:proofErr w:type="spellStart"/>
      <w:r>
        <w:t>생성자</w:t>
      </w:r>
      <w:proofErr w:type="spellEnd"/>
    </w:p>
    <w:p w14:paraId="574C80F2" w14:textId="77777777" w:rsidR="00B01BA2" w:rsidRDefault="00D4797A">
      <w:pPr>
        <w:pStyle w:val="Compact"/>
        <w:numPr>
          <w:ilvl w:val="0"/>
          <w:numId w:val="12"/>
        </w:numPr>
      </w:pPr>
      <w:proofErr w:type="spellStart"/>
      <w:r>
        <w:t>멤버</w:t>
      </w:r>
      <w:proofErr w:type="spellEnd"/>
      <w:r>
        <w:t xml:space="preserve"> </w:t>
      </w:r>
      <w:proofErr w:type="spellStart"/>
      <w:r>
        <w:t>가시성</w:t>
      </w:r>
      <w:proofErr w:type="spellEnd"/>
    </w:p>
    <w:p w14:paraId="2CFBB522" w14:textId="77777777" w:rsidR="00B01BA2" w:rsidRDefault="00D4797A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</w:p>
    <w:p w14:paraId="4F609E6F" w14:textId="77777777" w:rsidR="00B01BA2" w:rsidRDefault="00D4797A">
      <w:pPr>
        <w:pStyle w:val="Compact"/>
        <w:numPr>
          <w:ilvl w:val="0"/>
          <w:numId w:val="12"/>
        </w:numPr>
      </w:pPr>
      <w:proofErr w:type="spellStart"/>
      <w:r>
        <w:t>널이</w:t>
      </w:r>
      <w:proofErr w:type="spellEnd"/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proofErr w:type="spellStart"/>
      <w:r>
        <w:t>있는</w:t>
      </w:r>
      <w:proofErr w:type="spellEnd"/>
      <w:r>
        <w:t xml:space="preserve"> </w:t>
      </w:r>
      <w:proofErr w:type="spellStart"/>
      <w:r>
        <w:t>타입</w:t>
      </w:r>
      <w:proofErr w:type="spellEnd"/>
    </w:p>
    <w:p w14:paraId="48AAF44C" w14:textId="77777777" w:rsidR="00B01BA2" w:rsidRDefault="00D4797A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단순하지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616AD7A2" w14:textId="77777777" w:rsidR="00B01BA2" w:rsidRDefault="00D4797A">
      <w:pPr>
        <w:pStyle w:val="Compact"/>
        <w:numPr>
          <w:ilvl w:val="0"/>
          <w:numId w:val="12"/>
        </w:numPr>
      </w:pPr>
      <w:proofErr w:type="spellStart"/>
      <w:r>
        <w:t>객체와</w:t>
      </w:r>
      <w:proofErr w:type="spellEnd"/>
      <w:r>
        <w:t xml:space="preserve"> </w:t>
      </w:r>
      <w:proofErr w:type="spellStart"/>
      <w:r>
        <w:t>동반객체</w:t>
      </w:r>
      <w:proofErr w:type="spellEnd"/>
    </w:p>
    <w:p w14:paraId="5ADF3B64" w14:textId="77777777" w:rsidR="00B01BA2" w:rsidRDefault="00D4797A">
      <w:pPr>
        <w:pStyle w:val="2"/>
      </w:pPr>
      <w:bookmarkStart w:id="2" w:name="목표"/>
      <w:bookmarkEnd w:id="2"/>
      <w:proofErr w:type="spellStart"/>
      <w:r>
        <w:t>목표</w:t>
      </w:r>
      <w:proofErr w:type="spellEnd"/>
    </w:p>
    <w:p w14:paraId="40F6477D" w14:textId="392B02EE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장의</w:t>
      </w:r>
      <w:r>
        <w:rPr>
          <w:lang w:eastAsia="ko-KR"/>
        </w:rPr>
        <w:t xml:space="preserve"> </w:t>
      </w:r>
      <w:r>
        <w:rPr>
          <w:lang w:eastAsia="ko-KR"/>
        </w:rPr>
        <w:t>목표는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43217049" w14:textId="208DA832" w:rsidR="00B01BA2" w:rsidRDefault="00D4797A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r w:rsidR="00EB3971">
        <w:rPr>
          <w:rFonts w:hint="eastAsia"/>
          <w:lang w:eastAsia="ko-KR"/>
        </w:rPr>
        <w:t>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객체지향</w:t>
      </w:r>
      <w:r>
        <w:rPr>
          <w:lang w:eastAsia="ko-KR"/>
        </w:rPr>
        <w:t xml:space="preserve"> </w:t>
      </w:r>
      <w:r>
        <w:rPr>
          <w:lang w:eastAsia="ko-KR"/>
        </w:rPr>
        <w:t>프로그래밍의</w:t>
      </w:r>
      <w:r>
        <w:rPr>
          <w:lang w:eastAsia="ko-KR"/>
        </w:rPr>
        <w:t xml:space="preserve"> </w:t>
      </w:r>
      <w:r>
        <w:rPr>
          <w:lang w:eastAsia="ko-KR"/>
        </w:rPr>
        <w:t>기본을</w:t>
      </w:r>
      <w:r>
        <w:rPr>
          <w:lang w:eastAsia="ko-KR"/>
        </w:rPr>
        <w:t xml:space="preserve"> </w:t>
      </w:r>
      <w:r>
        <w:rPr>
          <w:lang w:eastAsia="ko-KR"/>
        </w:rPr>
        <w:t>익힌다</w:t>
      </w:r>
      <w:r>
        <w:rPr>
          <w:lang w:eastAsia="ko-KR"/>
        </w:rPr>
        <w:t>.</w:t>
      </w:r>
    </w:p>
    <w:p w14:paraId="74DD6D3E" w14:textId="77777777" w:rsidR="00B01BA2" w:rsidRDefault="00D4797A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법을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>.</w:t>
      </w:r>
    </w:p>
    <w:p w14:paraId="6DB4E3B9" w14:textId="77777777" w:rsidR="00B01BA2" w:rsidRDefault="00D4797A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이해한다</w:t>
      </w:r>
      <w:r>
        <w:rPr>
          <w:lang w:eastAsia="ko-KR"/>
        </w:rPr>
        <w:t>.</w:t>
      </w:r>
    </w:p>
    <w:p w14:paraId="4F912851" w14:textId="77777777" w:rsidR="00B01BA2" w:rsidRDefault="00D4797A">
      <w:pPr>
        <w:pStyle w:val="2"/>
        <w:rPr>
          <w:lang w:eastAsia="ko-KR"/>
        </w:rPr>
      </w:pPr>
      <w:bookmarkStart w:id="3" w:name="클래스-정의하기"/>
      <w:bookmarkEnd w:id="3"/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정의하기</w:t>
      </w:r>
    </w:p>
    <w:p w14:paraId="0EC48BDD" w14:textId="626B6D08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r>
        <w:rPr>
          <w:lang w:eastAsia="ko-KR"/>
        </w:rPr>
        <w:t>커스텀으로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연산들이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만들어준다</w:t>
      </w:r>
      <w:r>
        <w:rPr>
          <w:lang w:eastAsia="ko-KR"/>
        </w:rPr>
        <w:t xml:space="preserve">. </w:t>
      </w:r>
      <w:r>
        <w:rPr>
          <w:lang w:eastAsia="ko-KR"/>
        </w:rPr>
        <w:t>자바나</w:t>
      </w:r>
      <w:r>
        <w:rPr>
          <w:lang w:eastAsia="ko-KR"/>
        </w:rPr>
        <w:t xml:space="preserve"> C++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지향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언어에</w:t>
      </w:r>
      <w:r>
        <w:rPr>
          <w:lang w:eastAsia="ko-KR"/>
        </w:rPr>
        <w:t xml:space="preserve"> </w:t>
      </w:r>
      <w:r>
        <w:rPr>
          <w:lang w:eastAsia="ko-KR"/>
        </w:rPr>
        <w:t>익숙</w:t>
      </w:r>
      <w:r w:rsidR="00EB3971">
        <w:rPr>
          <w:rFonts w:hint="eastAsia"/>
          <w:lang w:eastAsia="ko-KR"/>
        </w:rPr>
        <w:t>하다</w:t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 w:rsidR="00EB3971">
        <w:rPr>
          <w:rFonts w:hint="eastAsia"/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익숙할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구조와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할당된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초기화하는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, </w:t>
      </w:r>
      <w:r>
        <w:rPr>
          <w:lang w:eastAsia="ko-KR"/>
        </w:rPr>
        <w:t>가시성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253647FF" w14:textId="21A38930" w:rsidR="00B01BA2" w:rsidRDefault="00EB3971">
      <w:pPr>
        <w:pStyle w:val="a0"/>
        <w:rPr>
          <w:lang w:eastAsia="ko-KR"/>
        </w:rPr>
      </w:pPr>
      <w:r>
        <w:rPr>
          <w:rFonts w:hint="eastAsia"/>
          <w:lang w:eastAsia="ko-KR"/>
        </w:rPr>
        <w:t>기본적으로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선언은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참조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타입</w:t>
      </w:r>
      <w:r w:rsidR="00D4797A">
        <w:rPr>
          <w:lang w:eastAsia="ko-KR"/>
        </w:rPr>
        <w:t>(referential type)</w:t>
      </w:r>
      <w:r w:rsidR="00D4797A">
        <w:rPr>
          <w:lang w:eastAsia="ko-KR"/>
        </w:rPr>
        <w:t>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정의한다</w:t>
      </w:r>
      <w:r w:rsidR="00D4797A"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 w:rsidR="00D4797A">
        <w:rPr>
          <w:lang w:eastAsia="ko-KR"/>
        </w:rPr>
        <w:t xml:space="preserve">, </w:t>
      </w:r>
      <w:r w:rsidR="00D4797A">
        <w:rPr>
          <w:lang w:eastAsia="ko-KR"/>
        </w:rPr>
        <w:t>이런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참조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타입의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값은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특정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인스턴스</w:t>
      </w:r>
      <w:r w:rsidR="00D4797A">
        <w:rPr>
          <w:lang w:eastAsia="ko-KR"/>
        </w:rPr>
        <w:t>(instance)</w:t>
      </w:r>
      <w:r w:rsidR="00D4797A">
        <w:rPr>
          <w:lang w:eastAsia="ko-KR"/>
        </w:rPr>
        <w:t>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실제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데이터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위치를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가리키는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참조다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자바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인스턴스는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명시적으로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특별한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생성자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호출을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통해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생성되고</w:t>
      </w:r>
      <w:r w:rsidR="00D4797A">
        <w:rPr>
          <w:lang w:eastAsia="ko-KR"/>
        </w:rPr>
        <w:t xml:space="preserve">, </w:t>
      </w:r>
      <w:r w:rsidR="00D4797A">
        <w:rPr>
          <w:lang w:eastAsia="ko-KR"/>
        </w:rPr>
        <w:t>프로그램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내에서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객체를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가리키는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모든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참조가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사라지면</w:t>
      </w:r>
      <w:r w:rsidR="00D4797A">
        <w:rPr>
          <w:lang w:eastAsia="ko-KR"/>
        </w:rPr>
        <w:t xml:space="preserve"> </w:t>
      </w:r>
      <w:proofErr w:type="spellStart"/>
      <w:r w:rsidR="00D4797A">
        <w:rPr>
          <w:lang w:eastAsia="ko-KR"/>
        </w:rPr>
        <w:t>가비지</w:t>
      </w:r>
      <w:proofErr w:type="spellEnd"/>
      <w:r w:rsidR="00D4797A">
        <w:rPr>
          <w:lang w:eastAsia="ko-KR"/>
        </w:rPr>
        <w:t xml:space="preserve"> </w:t>
      </w:r>
      <w:proofErr w:type="spellStart"/>
      <w:r w:rsidR="00D4797A">
        <w:rPr>
          <w:lang w:eastAsia="ko-KR"/>
        </w:rPr>
        <w:t>컬렉터</w:t>
      </w:r>
      <w:proofErr w:type="spellEnd"/>
      <w:r w:rsidR="00D4797A">
        <w:rPr>
          <w:lang w:eastAsia="ko-KR"/>
        </w:rPr>
        <w:t>(garbage collector)</w:t>
      </w:r>
      <w:r w:rsidR="00D4797A">
        <w:rPr>
          <w:lang w:eastAsia="ko-KR"/>
        </w:rPr>
        <w:t>에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의해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자동으로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해제된다</w:t>
      </w:r>
      <w:r w:rsidR="00D4797A">
        <w:rPr>
          <w:lang w:eastAsia="ko-KR"/>
        </w:rPr>
        <w:t xml:space="preserve">. </w:t>
      </w:r>
      <w:proofErr w:type="spellStart"/>
      <w:r w:rsidR="00D4797A">
        <w:rPr>
          <w:lang w:eastAsia="ko-KR"/>
        </w:rPr>
        <w:t>코틀린</w:t>
      </w:r>
      <w:proofErr w:type="spellEnd"/>
      <w:r w:rsidR="00D4797A">
        <w:rPr>
          <w:lang w:eastAsia="ko-KR"/>
        </w:rPr>
        <w:t xml:space="preserve"> 1.3</w:t>
      </w:r>
      <w:r w:rsidR="00D4797A">
        <w:rPr>
          <w:lang w:eastAsia="ko-KR"/>
        </w:rPr>
        <w:t>부터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인라인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</w:t>
      </w:r>
      <w:r w:rsidR="00D4797A">
        <w:rPr>
          <w:lang w:eastAsia="ko-KR"/>
        </w:rPr>
        <w:t>(inline class)</w:t>
      </w:r>
      <w:r w:rsidR="00D4797A">
        <w:rPr>
          <w:lang w:eastAsia="ko-KR"/>
        </w:rPr>
        <w:t>라는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개념이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도입됐다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인라인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사용하면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참조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타입이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아닌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타입을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정의할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있다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주제에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대해서는</w:t>
      </w:r>
      <w:r w:rsidR="00D4797A">
        <w:rPr>
          <w:lang w:eastAsia="ko-KR"/>
        </w:rPr>
        <w:t xml:space="preserve"> </w:t>
      </w:r>
      <w:r w:rsidR="00D4797A" w:rsidRPr="00EB3971">
        <w:rPr>
          <w:b/>
          <w:lang w:eastAsia="ko-KR"/>
        </w:rPr>
        <w:t>6</w:t>
      </w:r>
      <w:r w:rsidR="00D4797A" w:rsidRPr="00EB3971">
        <w:rPr>
          <w:b/>
          <w:lang w:eastAsia="ko-KR"/>
        </w:rPr>
        <w:t>장</w:t>
      </w:r>
      <w:r w:rsidR="00D4797A" w:rsidRPr="00EB3971">
        <w:rPr>
          <w:b/>
          <w:lang w:eastAsia="ko-KR"/>
        </w:rPr>
        <w:t xml:space="preserve"> </w:t>
      </w:r>
      <w:r w:rsidR="00D4797A" w:rsidRPr="00EB3971">
        <w:rPr>
          <w:b/>
          <w:lang w:eastAsia="ko-KR"/>
        </w:rPr>
        <w:t>특별한</w:t>
      </w:r>
      <w:r w:rsidR="00D4797A" w:rsidRPr="00EB3971">
        <w:rPr>
          <w:b/>
          <w:lang w:eastAsia="ko-KR"/>
        </w:rPr>
        <w:t xml:space="preserve"> </w:t>
      </w:r>
      <w:r w:rsidR="00D4797A" w:rsidRPr="00EB3971">
        <w:rPr>
          <w:b/>
          <w:lang w:eastAsia="ko-KR"/>
        </w:rPr>
        <w:t>클래스</w:t>
      </w:r>
      <w:r w:rsidR="00D4797A" w:rsidRPr="00EB3971">
        <w:rPr>
          <w:b/>
          <w:lang w:eastAsia="ko-KR"/>
        </w:rPr>
        <w:t xml:space="preserve"> </w:t>
      </w:r>
      <w:r w:rsidR="00D4797A" w:rsidRPr="00EB3971">
        <w:rPr>
          <w:b/>
          <w:lang w:eastAsia="ko-KR"/>
        </w:rPr>
        <w:t>사용하기</w:t>
      </w:r>
      <w:r w:rsidR="00D4797A">
        <w:rPr>
          <w:lang w:eastAsia="ko-KR"/>
        </w:rPr>
        <w:t>에서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살펴본다</w:t>
      </w:r>
      <w:r w:rsidR="00D4797A">
        <w:rPr>
          <w:lang w:eastAsia="ko-KR"/>
        </w:rPr>
        <w:t>.</w:t>
      </w:r>
    </w:p>
    <w:p w14:paraId="2E74C9A5" w14:textId="77777777" w:rsidR="00B01BA2" w:rsidRDefault="00D4797A">
      <w:pPr>
        <w:pStyle w:val="3"/>
        <w:rPr>
          <w:lang w:eastAsia="ko-KR"/>
        </w:rPr>
      </w:pPr>
      <w:bookmarkStart w:id="4" w:name="클래스-내부-구조"/>
      <w:bookmarkEnd w:id="4"/>
      <w:r>
        <w:rPr>
          <w:lang w:eastAsia="ko-KR"/>
        </w:rPr>
        <w:lastRenderedPageBreak/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</w:p>
    <w:p w14:paraId="516887C5" w14:textId="76E1B36F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 w:rsidR="00EB3971">
        <w:rPr>
          <w:rFonts w:hint="eastAsia"/>
          <w:lang w:eastAsia="ko-KR"/>
        </w:rPr>
        <w:t>마찬가지로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오고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본문이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정의된다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본문은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사람에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정의해보자</w:t>
      </w:r>
      <w:r>
        <w:rPr>
          <w:lang w:eastAsia="ko-KR"/>
        </w:rPr>
        <w:t>.</w:t>
      </w:r>
    </w:p>
    <w:p w14:paraId="79B25740" w14:textId="77777777" w:rsidR="00662202" w:rsidRDefault="0066220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22D7FB0" w14:textId="30E9FFCA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var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 = </w:t>
      </w:r>
      <w:del w:id="5" w:author="Joyce Lee" w:date="2021-09-06T22:20:00Z">
        <w:r w:rsidDel="00E2040A">
          <w:rPr>
            <w:rStyle w:val="VerbatimChar"/>
          </w:rPr>
          <w:delText>“</w:delText>
        </w:r>
      </w:del>
      <w:ins w:id="6" w:author="Joyce Lee" w:date="2021-09-06T22:20:00Z">
        <w:r w:rsidR="00E2040A">
          <w:rPr>
            <w:rStyle w:val="VerbatimChar"/>
          </w:rPr>
          <w:t>"</w:t>
        </w:r>
      </w:ins>
      <w:del w:id="7" w:author="Joyce Lee" w:date="2021-09-06T22:20:00Z">
        <w:r w:rsidDel="00E2040A">
          <w:rPr>
            <w:rStyle w:val="VerbatimChar"/>
          </w:rPr>
          <w:delText>”</w:delText>
        </w:r>
      </w:del>
      <w:ins w:id="8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var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 xml:space="preserve">: String = </w:t>
      </w:r>
      <w:del w:id="9" w:author="Joyce Lee" w:date="2021-09-06T22:20:00Z">
        <w:r w:rsidDel="00E2040A">
          <w:rPr>
            <w:rStyle w:val="VerbatimChar"/>
          </w:rPr>
          <w:delText>“</w:delText>
        </w:r>
      </w:del>
      <w:ins w:id="10" w:author="Joyce Lee" w:date="2021-09-06T22:20:00Z">
        <w:r w:rsidR="00E2040A">
          <w:rPr>
            <w:rStyle w:val="VerbatimChar"/>
          </w:rPr>
          <w:t>"</w:t>
        </w:r>
      </w:ins>
      <w:del w:id="11" w:author="Joyce Lee" w:date="2021-09-06T22:20:00Z">
        <w:r w:rsidDel="00E2040A">
          <w:rPr>
            <w:rStyle w:val="VerbatimChar"/>
          </w:rPr>
          <w:delText>”</w:delText>
        </w:r>
      </w:del>
      <w:ins w:id="12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var age: Int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</w:t>
      </w:r>
      <w:proofErr w:type="spellStart"/>
      <w:proofErr w:type="gramStart"/>
      <w:r>
        <w:rPr>
          <w:rStyle w:val="VerbatimChar"/>
        </w:rPr>
        <w:t>fullName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) = </w:t>
      </w:r>
      <w:del w:id="13" w:author="Joyce Lee" w:date="2021-09-06T22:20:00Z">
        <w:r w:rsidDel="00E2040A">
          <w:rPr>
            <w:rStyle w:val="VerbatimChar"/>
          </w:rPr>
          <w:delText>“</w:delText>
        </w:r>
      </w:del>
      <w:ins w:id="1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15" w:author="Joyce Lee" w:date="2021-09-06T22:20:00Z">
        <w:r w:rsidDel="00E2040A">
          <w:rPr>
            <w:rStyle w:val="VerbatimChar"/>
          </w:rPr>
          <w:delText>”</w:delText>
        </w:r>
      </w:del>
      <w:ins w:id="16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showMe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17" w:author="Joyce Lee" w:date="2021-09-06T22:20:00Z">
        <w:r w:rsidDel="00E2040A">
          <w:rPr>
            <w:rStyle w:val="VerbatimChar"/>
          </w:rPr>
          <w:delText>“</w:delText>
        </w:r>
      </w:del>
      <w:ins w:id="18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${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()}: $age</w:t>
      </w:r>
      <w:del w:id="19" w:author="Joyce Lee" w:date="2021-09-06T22:20:00Z">
        <w:r w:rsidDel="00E2040A">
          <w:rPr>
            <w:rStyle w:val="VerbatimChar"/>
          </w:rPr>
          <w:delText>”</w:delText>
        </w:r>
      </w:del>
      <w:ins w:id="2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EBBE9EA" w14:textId="3A09AABF" w:rsidR="00662202" w:rsidRDefault="0066220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68844BA" w14:textId="42A970DC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인스턴스마다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familyName</w:t>
      </w:r>
      <w:proofErr w:type="spellEnd"/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age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showMe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들어있음을</w:t>
      </w:r>
      <w:r>
        <w:rPr>
          <w:lang w:eastAsia="ko-KR"/>
        </w:rPr>
        <w:t xml:space="preserve"> </w:t>
      </w:r>
      <w:r>
        <w:rPr>
          <w:lang w:eastAsia="ko-KR"/>
        </w:rPr>
        <w:t>알려준다</w:t>
      </w:r>
      <w:r>
        <w:rPr>
          <w:lang w:eastAsia="ko-KR"/>
        </w:rPr>
        <w:t xml:space="preserve">. </w:t>
      </w:r>
      <w:r>
        <w:rPr>
          <w:lang w:eastAsia="ko-KR"/>
        </w:rPr>
        <w:t>여러</w:t>
      </w:r>
      <w:r w:rsidR="00D643A5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유형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변수다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필드와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 w:rsidR="00AB5E52">
        <w:rPr>
          <w:lang w:eastAsia="ko-KR"/>
        </w:rPr>
        <w:t>생</w:t>
      </w:r>
      <w:r w:rsidR="00AB5E52">
        <w:rPr>
          <w:rFonts w:hint="eastAsia"/>
          <w:lang w:eastAsia="ko-KR"/>
        </w:rPr>
        <w:t>각될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AB5E52">
        <w:rPr>
          <w:rFonts w:hint="eastAsia"/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포함될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저장되는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그때그때</w:t>
      </w:r>
      <w:r>
        <w:rPr>
          <w:lang w:eastAsia="ko-KR"/>
        </w:rPr>
        <w:t xml:space="preserve"> </w:t>
      </w:r>
      <w:r>
        <w:rPr>
          <w:lang w:eastAsia="ko-KR"/>
        </w:rPr>
        <w:t>계산되거나</w:t>
      </w:r>
      <w:r>
        <w:rPr>
          <w:lang w:eastAsia="ko-KR"/>
        </w:rPr>
        <w:t xml:space="preserve">,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 w:rsidR="00AB5E52">
        <w:rPr>
          <w:lang w:eastAsia="ko-KR"/>
        </w:rPr>
        <w:t>계산</w:t>
      </w:r>
      <w:r>
        <w:rPr>
          <w:lang w:eastAsia="ko-KR"/>
        </w:rPr>
        <w:t>되거나</w:t>
      </w:r>
      <w:r>
        <w:rPr>
          <w:lang w:eastAsia="ko-KR"/>
        </w:rPr>
        <w:t xml:space="preserve">, </w:t>
      </w:r>
      <w:r>
        <w:rPr>
          <w:lang w:eastAsia="ko-KR"/>
        </w:rPr>
        <w:t>맵</w:t>
      </w:r>
      <w:r>
        <w:rPr>
          <w:lang w:eastAsia="ko-KR"/>
        </w:rPr>
        <w:t>(map)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얻어오는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프로퍼티에서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기능에는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변수처럼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구문이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15E0462" w14:textId="77777777" w:rsidR="00AB5E52" w:rsidRDefault="00AB5E5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4C1597B" w14:textId="2DB8FD95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spellStart"/>
      <w:r>
        <w:rPr>
          <w:rStyle w:val="VerbatimChar"/>
          <w:lang w:eastAsia="ko-KR"/>
        </w:rPr>
        <w:t>showAge</w:t>
      </w:r>
      <w:proofErr w:type="spellEnd"/>
      <w:r>
        <w:rPr>
          <w:rStyle w:val="VerbatimChar"/>
          <w:lang w:eastAsia="ko-KR"/>
        </w:rPr>
        <w:t xml:space="preserve">(p: Person) =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p.age</w:t>
      </w:r>
      <w:proofErr w:type="spellEnd"/>
      <w:proofErr w:type="gramStart"/>
      <w:r>
        <w:rPr>
          <w:rStyle w:val="VerbatimChar"/>
          <w:lang w:eastAsia="ko-KR"/>
        </w:rPr>
        <w:t>) /</w:t>
      </w:r>
      <w:proofErr w:type="gramEnd"/>
      <w:r>
        <w:rPr>
          <w:rStyle w:val="VerbatimChar"/>
          <w:lang w:eastAsia="ko-KR"/>
        </w:rPr>
        <w:t xml:space="preserve">/ </w:t>
      </w:r>
      <w:r>
        <w:rPr>
          <w:rStyle w:val="VerbatimChar"/>
          <w:lang w:eastAsia="ko-KR"/>
        </w:rPr>
        <w:t>프로퍼티를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읽기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fun </w:t>
      </w:r>
      <w:proofErr w:type="spellStart"/>
      <w:r>
        <w:rPr>
          <w:rStyle w:val="VerbatimChar"/>
          <w:lang w:eastAsia="ko-KR"/>
        </w:rPr>
        <w:t>readAge</w:t>
      </w:r>
      <w:proofErr w:type="spellEnd"/>
      <w:r>
        <w:rPr>
          <w:rStyle w:val="VerbatimChar"/>
          <w:lang w:eastAsia="ko-KR"/>
        </w:rPr>
        <w:t>(p: Person)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p.age</w:t>
      </w:r>
      <w:proofErr w:type="spellEnd"/>
      <w:r>
        <w:rPr>
          <w:rStyle w:val="VerbatimChar"/>
          <w:lang w:eastAsia="ko-KR"/>
        </w:rPr>
        <w:t xml:space="preserve"> =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()!!.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 xml:space="preserve">()          // </w:t>
      </w:r>
      <w:r>
        <w:rPr>
          <w:rStyle w:val="VerbatimChar"/>
          <w:lang w:eastAsia="ko-KR"/>
        </w:rPr>
        <w:t>프로퍼티에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쓰기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2CE51984" w14:textId="6C10B55E" w:rsidR="00AB5E52" w:rsidRDefault="00AB5E5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8928939" w14:textId="3147500E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프로퍼티는</w:t>
      </w:r>
      <w:ins w:id="21" w:author="Joyce Lee" w:date="2021-09-06T22:24:00Z">
        <w:r w:rsidR="00BA5891">
          <w:rPr>
            <w:rFonts w:hint="eastAsia"/>
            <w:lang w:eastAsia="ko-KR"/>
          </w:rPr>
          <w:t xml:space="preserve"> </w:t>
        </w:r>
      </w:ins>
      <w:del w:id="22" w:author="Joyce Lee" w:date="2021-09-06T22:24:00Z">
        <w:r w:rsidDel="00BA5891">
          <w:rPr>
            <w:lang w:eastAsia="ko-KR"/>
          </w:rPr>
          <w:delText xml:space="preserve"> </w:delText>
        </w:r>
        <w:r w:rsidDel="00BA5891">
          <w:rPr>
            <w:lang w:eastAsia="ko-KR"/>
          </w:rPr>
          <w:delText>구체적인</w:delText>
        </w:r>
        <w:r w:rsidDel="00BA5891">
          <w:rPr>
            <w:lang w:eastAsia="ko-KR"/>
          </w:rPr>
          <w:delText xml:space="preserve"> </w:delText>
        </w:r>
      </w:del>
      <w:ins w:id="23" w:author="Joyce Lee" w:date="2021-09-06T22:24:00Z">
        <w:r w:rsidR="00D34E32">
          <w:rPr>
            <w:rFonts w:hint="eastAsia"/>
            <w:lang w:eastAsia="ko-KR"/>
          </w:rPr>
          <w:t>어떤</w:t>
        </w:r>
      </w:ins>
      <w:del w:id="24" w:author="Joyce Lee" w:date="2021-09-06T22:24:00Z">
        <w:r w:rsidR="00AB5E52" w:rsidDel="00D34E32">
          <w:rPr>
            <w:rFonts w:hint="eastAsia"/>
            <w:lang w:eastAsia="ko-KR"/>
          </w:rPr>
          <w:delText>특정</w:delText>
        </w:r>
      </w:del>
      <w:r w:rsidR="00AB5E52">
        <w:rPr>
          <w:rFonts w:hint="eastAsia"/>
          <w:lang w:eastAsia="ko-KR"/>
        </w:rPr>
        <w:t xml:space="preserve"> </w:t>
      </w:r>
      <w:r>
        <w:rPr>
          <w:lang w:eastAsia="ko-KR"/>
        </w:rPr>
        <w:t>클래스</w:t>
      </w:r>
      <w:ins w:id="25" w:author="Joyce Lee" w:date="2021-09-06T22:24:00Z">
        <w:r w:rsidR="00BA5891">
          <w:rPr>
            <w:rFonts w:hint="eastAsia"/>
            <w:lang w:eastAsia="ko-KR"/>
          </w:rPr>
          <w:t>의</w:t>
        </w:r>
        <w:r w:rsidR="00BA5891">
          <w:rPr>
            <w:rFonts w:hint="eastAsia"/>
            <w:lang w:eastAsia="ko-KR"/>
          </w:rPr>
          <w:t xml:space="preserve"> </w:t>
        </w:r>
        <w:r w:rsidR="00BA5891">
          <w:rPr>
            <w:lang w:eastAsia="ko-KR"/>
          </w:rPr>
          <w:t>구체적인</w:t>
        </w:r>
      </w:ins>
      <w:r w:rsidR="00AB5E52">
        <w:rPr>
          <w:rFonts w:hint="eastAsia"/>
          <w:lang w:eastAsia="ko-KR"/>
        </w:rPr>
        <w:t xml:space="preserve"> </w:t>
      </w:r>
      <w:r>
        <w:rPr>
          <w:lang w:eastAsia="ko-KR"/>
        </w:rPr>
        <w:t>인스턴스와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엮여있기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 w:rsidR="00AB5E52"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코드에서는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인스턴스다</w:t>
      </w:r>
      <w:r>
        <w:rPr>
          <w:lang w:eastAsia="ko-KR"/>
        </w:rPr>
        <w:t xml:space="preserve">).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수신객체</w:t>
      </w:r>
      <w:r>
        <w:rPr>
          <w:lang w:eastAsia="ko-KR"/>
        </w:rPr>
        <w:t>(receiver)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부르고</w:t>
      </w:r>
      <w:r>
        <w:rPr>
          <w:lang w:eastAsia="ko-KR"/>
        </w:rPr>
        <w:t xml:space="preserve">, </w:t>
      </w:r>
      <w:r>
        <w:rPr>
          <w:lang w:eastAsia="ko-KR"/>
        </w:rPr>
        <w:t>수신객체는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 xml:space="preserve">.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똑같이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>(method)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>.</w:t>
      </w:r>
    </w:p>
    <w:p w14:paraId="30274795" w14:textId="77777777" w:rsidR="00AB5E52" w:rsidRDefault="00AB5E5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8A6F265" w14:textId="6DF1F06C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spellStart"/>
      <w:r>
        <w:rPr>
          <w:rStyle w:val="VerbatimChar"/>
          <w:lang w:eastAsia="ko-KR"/>
        </w:rPr>
        <w:t>showFullName</w:t>
      </w:r>
      <w:proofErr w:type="spellEnd"/>
      <w:r>
        <w:rPr>
          <w:rStyle w:val="VerbatimChar"/>
          <w:lang w:eastAsia="ko-KR"/>
        </w:rPr>
        <w:t xml:space="preserve">(p: Person) =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proofErr w:type="gramStart"/>
      <w:r>
        <w:rPr>
          <w:rStyle w:val="VerbatimChar"/>
          <w:lang w:eastAsia="ko-KR"/>
        </w:rPr>
        <w:t>p.fullname</w:t>
      </w:r>
      <w:proofErr w:type="spellEnd"/>
      <w:proofErr w:type="gramEnd"/>
      <w:r>
        <w:rPr>
          <w:rStyle w:val="VerbatimChar"/>
          <w:lang w:eastAsia="ko-KR"/>
        </w:rPr>
        <w:t xml:space="preserve">()) // </w:t>
      </w:r>
      <w:r>
        <w:rPr>
          <w:rStyle w:val="VerbatimChar"/>
          <w:lang w:eastAsia="ko-KR"/>
        </w:rPr>
        <w:t>메서드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호출하기</w:t>
      </w:r>
    </w:p>
    <w:p w14:paraId="75A16281" w14:textId="4B4CF80E" w:rsidR="00AB5E52" w:rsidRDefault="00AB5E5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7AE10B7" w14:textId="21D679CA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수신객체를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멤버에게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AB5E52">
        <w:rPr>
          <w:rFonts w:hint="eastAsia"/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변수라고</w:t>
      </w:r>
      <w:r>
        <w:rPr>
          <w:lang w:eastAsia="ko-KR"/>
        </w:rPr>
        <w:t xml:space="preserve"> </w:t>
      </w:r>
      <w:r>
        <w:rPr>
          <w:lang w:eastAsia="ko-KR"/>
        </w:rPr>
        <w:t>생각해도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내부에서는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가정하기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수신객체의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수신객체의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생략해도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AB5E52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FA4970F" w14:textId="77777777" w:rsidR="00AB5E52" w:rsidRPr="0066352C" w:rsidRDefault="00AB5E52">
      <w:pPr>
        <w:pStyle w:val="SourceCode"/>
        <w:rPr>
          <w:rStyle w:val="VerbatimChar"/>
          <w:i/>
          <w:iCs/>
          <w:rPrChange w:id="26" w:author="Joyce Lee" w:date="2021-09-06T22:24:00Z">
            <w:rPr>
              <w:rStyle w:val="VerbatimChar"/>
            </w:rPr>
          </w:rPrChange>
        </w:rPr>
      </w:pPr>
      <w:r w:rsidRPr="0066352C">
        <w:rPr>
          <w:rStyle w:val="VerbatimChar"/>
          <w:rFonts w:hint="eastAsia"/>
          <w:i/>
          <w:iCs/>
          <w:rPrChange w:id="27" w:author="Joyce Lee" w:date="2021-09-06T22:24:00Z">
            <w:rPr>
              <w:rStyle w:val="VerbatimChar"/>
              <w:rFonts w:hint="eastAsia"/>
            </w:rPr>
          </w:rPrChange>
        </w:rPr>
        <w:t>&lt;</w:t>
      </w:r>
      <w:proofErr w:type="spellStart"/>
      <w:r w:rsidRPr="0066352C">
        <w:rPr>
          <w:rStyle w:val="VerbatimChar"/>
          <w:rFonts w:hint="eastAsia"/>
          <w:i/>
          <w:iCs/>
          <w:rPrChange w:id="28" w:author="Joyce Lee" w:date="2021-09-06T22:24:00Z">
            <w:rPr>
              <w:rStyle w:val="VerbatimChar"/>
              <w:rFonts w:hint="eastAsia"/>
            </w:rPr>
          </w:rPrChange>
        </w:rPr>
        <w:t>코드</w:t>
      </w:r>
      <w:proofErr w:type="spellEnd"/>
      <w:r w:rsidRPr="0066352C">
        <w:rPr>
          <w:rStyle w:val="VerbatimChar"/>
          <w:rFonts w:hint="eastAsia"/>
          <w:i/>
          <w:iCs/>
          <w:rPrChange w:id="29" w:author="Joyce Lee" w:date="2021-09-06T22:24:00Z">
            <w:rPr>
              <w:rStyle w:val="VerbatimChar"/>
              <w:rFonts w:hint="eastAsia"/>
            </w:rPr>
          </w:rPrChange>
        </w:rPr>
        <w:t>&gt;</w:t>
      </w:r>
    </w:p>
    <w:p w14:paraId="2BC4186B" w14:textId="01E3E2A2" w:rsidR="00B01BA2" w:rsidRPr="0066352C" w:rsidRDefault="00D4797A">
      <w:pPr>
        <w:pStyle w:val="SourceCode"/>
        <w:rPr>
          <w:rStyle w:val="VerbatimChar"/>
          <w:i/>
          <w:iCs/>
          <w:rPrChange w:id="30" w:author="Joyce Lee" w:date="2021-09-06T22:24:00Z">
            <w:rPr>
              <w:rStyle w:val="VerbatimChar"/>
            </w:rPr>
          </w:rPrChange>
        </w:rPr>
      </w:pPr>
      <w:r w:rsidRPr="0066352C">
        <w:rPr>
          <w:rStyle w:val="VerbatimChar"/>
          <w:i/>
          <w:iCs/>
          <w:rPrChange w:id="31" w:author="Joyce Lee" w:date="2021-09-06T22:24:00Z">
            <w:rPr>
              <w:rStyle w:val="VerbatimChar"/>
            </w:rPr>
          </w:rPrChange>
        </w:rPr>
        <w:t>class Person {</w:t>
      </w:r>
      <w:r w:rsidRPr="0066352C">
        <w:rPr>
          <w:i/>
          <w:iCs/>
          <w:rPrChange w:id="32" w:author="Joyce Lee" w:date="2021-09-06T22:24:00Z">
            <w:rPr/>
          </w:rPrChange>
        </w:rPr>
        <w:br/>
      </w:r>
      <w:r w:rsidRPr="0066352C">
        <w:rPr>
          <w:rStyle w:val="VerbatimChar"/>
          <w:i/>
          <w:iCs/>
          <w:rPrChange w:id="33" w:author="Joyce Lee" w:date="2021-09-06T22:24:00Z">
            <w:rPr>
              <w:rStyle w:val="VerbatimChar"/>
            </w:rPr>
          </w:rPrChange>
        </w:rPr>
        <w:t xml:space="preserve">  var </w:t>
      </w:r>
      <w:proofErr w:type="spellStart"/>
      <w:r w:rsidRPr="0066352C">
        <w:rPr>
          <w:rStyle w:val="VerbatimChar"/>
          <w:i/>
          <w:iCs/>
          <w:rPrChange w:id="34" w:author="Joyce Lee" w:date="2021-09-06T22:24:00Z">
            <w:rPr>
              <w:rStyle w:val="VerbatimChar"/>
            </w:rPr>
          </w:rPrChange>
        </w:rPr>
        <w:t>firstName</w:t>
      </w:r>
      <w:proofErr w:type="spellEnd"/>
      <w:r w:rsidRPr="0066352C">
        <w:rPr>
          <w:rStyle w:val="VerbatimChar"/>
          <w:i/>
          <w:iCs/>
          <w:rPrChange w:id="35" w:author="Joyce Lee" w:date="2021-09-06T22:24:00Z">
            <w:rPr>
              <w:rStyle w:val="VerbatimChar"/>
            </w:rPr>
          </w:rPrChange>
        </w:rPr>
        <w:t xml:space="preserve">: String = </w:t>
      </w:r>
      <w:del w:id="36" w:author="Joyce Lee" w:date="2021-09-06T22:20:00Z">
        <w:r w:rsidRPr="0066352C" w:rsidDel="00E2040A">
          <w:rPr>
            <w:rStyle w:val="VerbatimChar"/>
            <w:i/>
            <w:iCs/>
            <w:rPrChange w:id="37" w:author="Joyce Lee" w:date="2021-09-06T22:24:00Z">
              <w:rPr>
                <w:rStyle w:val="VerbatimChar"/>
              </w:rPr>
            </w:rPrChange>
          </w:rPr>
          <w:delText>“</w:delText>
        </w:r>
      </w:del>
      <w:ins w:id="38" w:author="Joyce Lee" w:date="2021-09-06T22:20:00Z">
        <w:r w:rsidR="00E2040A" w:rsidRPr="0066352C">
          <w:rPr>
            <w:rStyle w:val="VerbatimChar"/>
            <w:i/>
            <w:iCs/>
            <w:rPrChange w:id="39" w:author="Joyce Lee" w:date="2021-09-06T22:24:00Z">
              <w:rPr>
                <w:rStyle w:val="VerbatimChar"/>
              </w:rPr>
            </w:rPrChange>
          </w:rPr>
          <w:t>"</w:t>
        </w:r>
      </w:ins>
      <w:del w:id="40" w:author="Joyce Lee" w:date="2021-09-06T22:20:00Z">
        <w:r w:rsidRPr="0066352C" w:rsidDel="00E2040A">
          <w:rPr>
            <w:rStyle w:val="VerbatimChar"/>
            <w:i/>
            <w:iCs/>
            <w:rPrChange w:id="41" w:author="Joyce Lee" w:date="2021-09-06T22:24:00Z">
              <w:rPr>
                <w:rStyle w:val="VerbatimChar"/>
              </w:rPr>
            </w:rPrChange>
          </w:rPr>
          <w:delText>”</w:delText>
        </w:r>
      </w:del>
      <w:ins w:id="42" w:author="Joyce Lee" w:date="2021-09-06T22:20:00Z">
        <w:r w:rsidR="00E2040A" w:rsidRPr="0066352C">
          <w:rPr>
            <w:rStyle w:val="VerbatimChar"/>
            <w:i/>
            <w:iCs/>
            <w:rPrChange w:id="43" w:author="Joyce Lee" w:date="2021-09-06T22:24:00Z">
              <w:rPr>
                <w:rStyle w:val="VerbatimChar"/>
              </w:rPr>
            </w:rPrChange>
          </w:rPr>
          <w:t>"</w:t>
        </w:r>
      </w:ins>
      <w:r w:rsidRPr="0066352C">
        <w:rPr>
          <w:i/>
          <w:iCs/>
          <w:rPrChange w:id="44" w:author="Joyce Lee" w:date="2021-09-06T22:24:00Z">
            <w:rPr/>
          </w:rPrChange>
        </w:rPr>
        <w:br/>
      </w:r>
      <w:r w:rsidRPr="0066352C">
        <w:rPr>
          <w:rStyle w:val="VerbatimChar"/>
          <w:i/>
          <w:iCs/>
          <w:rPrChange w:id="45" w:author="Joyce Lee" w:date="2021-09-06T22:24:00Z">
            <w:rPr>
              <w:rStyle w:val="VerbatimChar"/>
            </w:rPr>
          </w:rPrChange>
        </w:rPr>
        <w:t xml:space="preserve">  var </w:t>
      </w:r>
      <w:proofErr w:type="spellStart"/>
      <w:r w:rsidRPr="0066352C">
        <w:rPr>
          <w:rStyle w:val="VerbatimChar"/>
          <w:i/>
          <w:iCs/>
          <w:rPrChange w:id="46" w:author="Joyce Lee" w:date="2021-09-06T22:24:00Z">
            <w:rPr>
              <w:rStyle w:val="VerbatimChar"/>
            </w:rPr>
          </w:rPrChange>
        </w:rPr>
        <w:t>familyName</w:t>
      </w:r>
      <w:proofErr w:type="spellEnd"/>
      <w:r w:rsidRPr="0066352C">
        <w:rPr>
          <w:rStyle w:val="VerbatimChar"/>
          <w:i/>
          <w:iCs/>
          <w:rPrChange w:id="47" w:author="Joyce Lee" w:date="2021-09-06T22:24:00Z">
            <w:rPr>
              <w:rStyle w:val="VerbatimChar"/>
            </w:rPr>
          </w:rPrChange>
        </w:rPr>
        <w:t xml:space="preserve">: String = </w:t>
      </w:r>
      <w:del w:id="48" w:author="Joyce Lee" w:date="2021-09-06T22:20:00Z">
        <w:r w:rsidRPr="0066352C" w:rsidDel="00E2040A">
          <w:rPr>
            <w:rStyle w:val="VerbatimChar"/>
            <w:i/>
            <w:iCs/>
            <w:rPrChange w:id="49" w:author="Joyce Lee" w:date="2021-09-06T22:24:00Z">
              <w:rPr>
                <w:rStyle w:val="VerbatimChar"/>
              </w:rPr>
            </w:rPrChange>
          </w:rPr>
          <w:delText>“</w:delText>
        </w:r>
      </w:del>
      <w:ins w:id="50" w:author="Joyce Lee" w:date="2021-09-06T22:20:00Z">
        <w:r w:rsidR="00E2040A" w:rsidRPr="0066352C">
          <w:rPr>
            <w:rStyle w:val="VerbatimChar"/>
            <w:i/>
            <w:iCs/>
            <w:rPrChange w:id="51" w:author="Joyce Lee" w:date="2021-09-06T22:24:00Z">
              <w:rPr>
                <w:rStyle w:val="VerbatimChar"/>
              </w:rPr>
            </w:rPrChange>
          </w:rPr>
          <w:t>"</w:t>
        </w:r>
      </w:ins>
      <w:del w:id="52" w:author="Joyce Lee" w:date="2021-09-06T22:20:00Z">
        <w:r w:rsidRPr="0066352C" w:rsidDel="00E2040A">
          <w:rPr>
            <w:rStyle w:val="VerbatimChar"/>
            <w:i/>
            <w:iCs/>
            <w:rPrChange w:id="53" w:author="Joyce Lee" w:date="2021-09-06T22:24:00Z">
              <w:rPr>
                <w:rStyle w:val="VerbatimChar"/>
              </w:rPr>
            </w:rPrChange>
          </w:rPr>
          <w:delText>”</w:delText>
        </w:r>
      </w:del>
      <w:ins w:id="54" w:author="Joyce Lee" w:date="2021-09-06T22:20:00Z">
        <w:r w:rsidR="00E2040A" w:rsidRPr="0066352C">
          <w:rPr>
            <w:rStyle w:val="VerbatimChar"/>
            <w:i/>
            <w:iCs/>
            <w:rPrChange w:id="55" w:author="Joyce Lee" w:date="2021-09-06T22:24:00Z">
              <w:rPr>
                <w:rStyle w:val="VerbatimChar"/>
              </w:rPr>
            </w:rPrChange>
          </w:rPr>
          <w:t>"</w:t>
        </w:r>
      </w:ins>
      <w:r w:rsidRPr="0066352C">
        <w:rPr>
          <w:i/>
          <w:iCs/>
          <w:rPrChange w:id="56" w:author="Joyce Lee" w:date="2021-09-06T22:24:00Z">
            <w:rPr/>
          </w:rPrChange>
        </w:rPr>
        <w:br/>
      </w:r>
      <w:r w:rsidRPr="0066352C">
        <w:rPr>
          <w:rStyle w:val="VerbatimChar"/>
          <w:i/>
          <w:iCs/>
          <w:rPrChange w:id="57" w:author="Joyce Lee" w:date="2021-09-06T22:24:00Z">
            <w:rPr>
              <w:rStyle w:val="VerbatimChar"/>
            </w:rPr>
          </w:rPrChange>
        </w:rPr>
        <w:t xml:space="preserve">  var age: Int = 0</w:t>
      </w:r>
      <w:r w:rsidRPr="0066352C">
        <w:rPr>
          <w:i/>
          <w:iCs/>
          <w:rPrChange w:id="58" w:author="Joyce Lee" w:date="2021-09-06T22:24:00Z">
            <w:rPr/>
          </w:rPrChange>
        </w:rPr>
        <w:br/>
      </w:r>
      <w:r w:rsidRPr="0066352C">
        <w:rPr>
          <w:rStyle w:val="VerbatimChar"/>
          <w:i/>
          <w:iCs/>
          <w:rPrChange w:id="59" w:author="Joyce Lee" w:date="2021-09-06T22:24:00Z">
            <w:rPr>
              <w:rStyle w:val="VerbatimChar"/>
            </w:rPr>
          </w:rPrChange>
        </w:rPr>
        <w:t xml:space="preserve">  </w:t>
      </w:r>
      <w:r w:rsidRPr="0066352C">
        <w:rPr>
          <w:i/>
          <w:iCs/>
          <w:rPrChange w:id="60" w:author="Joyce Lee" w:date="2021-09-06T22:24:00Z">
            <w:rPr/>
          </w:rPrChange>
        </w:rPr>
        <w:br/>
      </w:r>
      <w:r w:rsidRPr="0066352C">
        <w:rPr>
          <w:rStyle w:val="VerbatimChar"/>
          <w:i/>
          <w:iCs/>
          <w:rPrChange w:id="61" w:author="Joyce Lee" w:date="2021-09-06T22:24:00Z">
            <w:rPr>
              <w:rStyle w:val="VerbatimChar"/>
            </w:rPr>
          </w:rPrChange>
        </w:rPr>
        <w:t xml:space="preserve">  fun </w:t>
      </w:r>
      <w:proofErr w:type="spellStart"/>
      <w:proofErr w:type="gramStart"/>
      <w:r w:rsidRPr="0066352C">
        <w:rPr>
          <w:rStyle w:val="VerbatimChar"/>
          <w:i/>
          <w:iCs/>
          <w:rPrChange w:id="62" w:author="Joyce Lee" w:date="2021-09-06T22:24:00Z">
            <w:rPr>
              <w:rStyle w:val="VerbatimChar"/>
            </w:rPr>
          </w:rPrChange>
        </w:rPr>
        <w:t>fullName</w:t>
      </w:r>
      <w:proofErr w:type="spellEnd"/>
      <w:r w:rsidRPr="0066352C">
        <w:rPr>
          <w:rStyle w:val="VerbatimChar"/>
          <w:i/>
          <w:iCs/>
          <w:rPrChange w:id="63" w:author="Joyce Lee" w:date="2021-09-06T22:24:00Z">
            <w:rPr>
              <w:rStyle w:val="VerbatimChar"/>
            </w:rPr>
          </w:rPrChange>
        </w:rPr>
        <w:t>(</w:t>
      </w:r>
      <w:proofErr w:type="gramEnd"/>
      <w:r w:rsidRPr="0066352C">
        <w:rPr>
          <w:rStyle w:val="VerbatimChar"/>
          <w:i/>
          <w:iCs/>
          <w:rPrChange w:id="64" w:author="Joyce Lee" w:date="2021-09-06T22:24:00Z">
            <w:rPr>
              <w:rStyle w:val="VerbatimChar"/>
            </w:rPr>
          </w:rPrChange>
        </w:rPr>
        <w:t xml:space="preserve">) = </w:t>
      </w:r>
      <w:del w:id="65" w:author="Joyce Lee" w:date="2021-09-06T22:20:00Z">
        <w:r w:rsidRPr="0066352C" w:rsidDel="00E2040A">
          <w:rPr>
            <w:rStyle w:val="VerbatimChar"/>
            <w:i/>
            <w:iCs/>
            <w:rPrChange w:id="66" w:author="Joyce Lee" w:date="2021-09-06T22:24:00Z">
              <w:rPr>
                <w:rStyle w:val="VerbatimChar"/>
              </w:rPr>
            </w:rPrChange>
          </w:rPr>
          <w:delText>“</w:delText>
        </w:r>
      </w:del>
      <w:ins w:id="67" w:author="Joyce Lee" w:date="2021-09-06T22:20:00Z">
        <w:r w:rsidR="00E2040A" w:rsidRPr="0066352C">
          <w:rPr>
            <w:rStyle w:val="VerbatimChar"/>
            <w:i/>
            <w:iCs/>
            <w:rPrChange w:id="68" w:author="Joyce Lee" w:date="2021-09-06T22:24:00Z">
              <w:rPr>
                <w:rStyle w:val="VerbatimChar"/>
              </w:rPr>
            </w:rPrChange>
          </w:rPr>
          <w:t>"</w:t>
        </w:r>
      </w:ins>
      <w:r w:rsidRPr="0066352C">
        <w:rPr>
          <w:rStyle w:val="VerbatimChar"/>
          <w:i/>
          <w:iCs/>
          <w:rPrChange w:id="69" w:author="Joyce Lee" w:date="2021-09-06T22:24:00Z">
            <w:rPr>
              <w:rStyle w:val="VerbatimChar"/>
            </w:rPr>
          </w:rPrChange>
        </w:rPr>
        <w:t>${</w:t>
      </w:r>
      <w:proofErr w:type="spellStart"/>
      <w:r w:rsidRPr="0066352C">
        <w:rPr>
          <w:rStyle w:val="VerbatimChar"/>
          <w:i/>
          <w:iCs/>
          <w:rPrChange w:id="70" w:author="Joyce Lee" w:date="2021-09-06T22:24:00Z">
            <w:rPr>
              <w:rStyle w:val="VerbatimChar"/>
            </w:rPr>
          </w:rPrChange>
        </w:rPr>
        <w:t>this.firstName</w:t>
      </w:r>
      <w:proofErr w:type="spellEnd"/>
      <w:r w:rsidRPr="0066352C">
        <w:rPr>
          <w:rStyle w:val="VerbatimChar"/>
          <w:i/>
          <w:iCs/>
          <w:rPrChange w:id="71" w:author="Joyce Lee" w:date="2021-09-06T22:24:00Z">
            <w:rPr>
              <w:rStyle w:val="VerbatimChar"/>
            </w:rPr>
          </w:rPrChange>
        </w:rPr>
        <w:t>} ${</w:t>
      </w:r>
      <w:proofErr w:type="spellStart"/>
      <w:r w:rsidRPr="0066352C">
        <w:rPr>
          <w:rStyle w:val="VerbatimChar"/>
          <w:i/>
          <w:iCs/>
          <w:rPrChange w:id="72" w:author="Joyce Lee" w:date="2021-09-06T22:24:00Z">
            <w:rPr>
              <w:rStyle w:val="VerbatimChar"/>
            </w:rPr>
          </w:rPrChange>
        </w:rPr>
        <w:t>this.familyName</w:t>
      </w:r>
      <w:proofErr w:type="spellEnd"/>
      <w:r w:rsidRPr="0066352C">
        <w:rPr>
          <w:rStyle w:val="VerbatimChar"/>
          <w:i/>
          <w:iCs/>
          <w:rPrChange w:id="73" w:author="Joyce Lee" w:date="2021-09-06T22:24:00Z">
            <w:rPr>
              <w:rStyle w:val="VerbatimChar"/>
            </w:rPr>
          </w:rPrChange>
        </w:rPr>
        <w:t>}</w:t>
      </w:r>
      <w:del w:id="74" w:author="Joyce Lee" w:date="2021-09-06T22:20:00Z">
        <w:r w:rsidRPr="0066352C" w:rsidDel="00E2040A">
          <w:rPr>
            <w:rStyle w:val="VerbatimChar"/>
            <w:i/>
            <w:iCs/>
            <w:rPrChange w:id="75" w:author="Joyce Lee" w:date="2021-09-06T22:24:00Z">
              <w:rPr>
                <w:rStyle w:val="VerbatimChar"/>
              </w:rPr>
            </w:rPrChange>
          </w:rPr>
          <w:delText>”</w:delText>
        </w:r>
      </w:del>
      <w:ins w:id="76" w:author="Joyce Lee" w:date="2021-09-06T22:20:00Z">
        <w:r w:rsidR="00E2040A" w:rsidRPr="0066352C">
          <w:rPr>
            <w:rStyle w:val="VerbatimChar"/>
            <w:i/>
            <w:iCs/>
            <w:rPrChange w:id="77" w:author="Joyce Lee" w:date="2021-09-06T22:24:00Z">
              <w:rPr>
                <w:rStyle w:val="VerbatimChar"/>
              </w:rPr>
            </w:rPrChange>
          </w:rPr>
          <w:t>"</w:t>
        </w:r>
      </w:ins>
      <w:r w:rsidRPr="0066352C">
        <w:rPr>
          <w:i/>
          <w:iCs/>
          <w:rPrChange w:id="78" w:author="Joyce Lee" w:date="2021-09-06T22:24:00Z">
            <w:rPr/>
          </w:rPrChange>
        </w:rPr>
        <w:br/>
      </w:r>
      <w:r w:rsidRPr="0066352C">
        <w:rPr>
          <w:rStyle w:val="VerbatimChar"/>
          <w:i/>
          <w:iCs/>
          <w:rPrChange w:id="79" w:author="Joyce Lee" w:date="2021-09-06T22:24:00Z">
            <w:rPr>
              <w:rStyle w:val="VerbatimChar"/>
            </w:rPr>
          </w:rPrChange>
        </w:rPr>
        <w:t xml:space="preserve">  fun </w:t>
      </w:r>
      <w:proofErr w:type="spellStart"/>
      <w:r w:rsidRPr="0066352C">
        <w:rPr>
          <w:rStyle w:val="VerbatimChar"/>
          <w:i/>
          <w:iCs/>
          <w:rPrChange w:id="80" w:author="Joyce Lee" w:date="2021-09-06T22:24:00Z">
            <w:rPr>
              <w:rStyle w:val="VerbatimChar"/>
            </w:rPr>
          </w:rPrChange>
        </w:rPr>
        <w:t>showMe</w:t>
      </w:r>
      <w:proofErr w:type="spellEnd"/>
      <w:r w:rsidRPr="0066352C">
        <w:rPr>
          <w:rStyle w:val="VerbatimChar"/>
          <w:i/>
          <w:iCs/>
          <w:rPrChange w:id="81" w:author="Joyce Lee" w:date="2021-09-06T22:24:00Z">
            <w:rPr>
              <w:rStyle w:val="VerbatimChar"/>
            </w:rPr>
          </w:rPrChange>
        </w:rPr>
        <w:t>() {</w:t>
      </w:r>
      <w:r w:rsidRPr="0066352C">
        <w:rPr>
          <w:i/>
          <w:iCs/>
          <w:rPrChange w:id="82" w:author="Joyce Lee" w:date="2021-09-06T22:24:00Z">
            <w:rPr/>
          </w:rPrChange>
        </w:rPr>
        <w:br/>
      </w:r>
      <w:r w:rsidRPr="0066352C">
        <w:rPr>
          <w:rStyle w:val="VerbatimChar"/>
          <w:i/>
          <w:iCs/>
          <w:rPrChange w:id="83" w:author="Joyce Lee" w:date="2021-09-06T22:24:00Z">
            <w:rPr>
              <w:rStyle w:val="VerbatimChar"/>
            </w:rPr>
          </w:rPrChange>
        </w:rPr>
        <w:t xml:space="preserve">    </w:t>
      </w:r>
      <w:proofErr w:type="spellStart"/>
      <w:r w:rsidRPr="0066352C">
        <w:rPr>
          <w:rStyle w:val="VerbatimChar"/>
          <w:i/>
          <w:iCs/>
          <w:rPrChange w:id="84" w:author="Joyce Lee" w:date="2021-09-06T22:24:00Z">
            <w:rPr>
              <w:rStyle w:val="VerbatimChar"/>
            </w:rPr>
          </w:rPrChange>
        </w:rPr>
        <w:t>println</w:t>
      </w:r>
      <w:proofErr w:type="spellEnd"/>
      <w:r w:rsidRPr="0066352C">
        <w:rPr>
          <w:rStyle w:val="VerbatimChar"/>
          <w:i/>
          <w:iCs/>
          <w:rPrChange w:id="85" w:author="Joyce Lee" w:date="2021-09-06T22:24:00Z">
            <w:rPr>
              <w:rStyle w:val="VerbatimChar"/>
            </w:rPr>
          </w:rPrChange>
        </w:rPr>
        <w:t>(</w:t>
      </w:r>
      <w:del w:id="86" w:author="Joyce Lee" w:date="2021-09-06T22:20:00Z">
        <w:r w:rsidRPr="0066352C" w:rsidDel="00E2040A">
          <w:rPr>
            <w:rStyle w:val="VerbatimChar"/>
            <w:i/>
            <w:iCs/>
            <w:rPrChange w:id="87" w:author="Joyce Lee" w:date="2021-09-06T22:24:00Z">
              <w:rPr>
                <w:rStyle w:val="VerbatimChar"/>
              </w:rPr>
            </w:rPrChange>
          </w:rPr>
          <w:delText>“</w:delText>
        </w:r>
      </w:del>
      <w:ins w:id="88" w:author="Joyce Lee" w:date="2021-09-06T22:20:00Z">
        <w:r w:rsidR="00E2040A" w:rsidRPr="0066352C">
          <w:rPr>
            <w:rStyle w:val="VerbatimChar"/>
            <w:i/>
            <w:iCs/>
            <w:rPrChange w:id="89" w:author="Joyce Lee" w:date="2021-09-06T22:24:00Z">
              <w:rPr>
                <w:rStyle w:val="VerbatimChar"/>
              </w:rPr>
            </w:rPrChange>
          </w:rPr>
          <w:t>"</w:t>
        </w:r>
      </w:ins>
      <w:r w:rsidRPr="0066352C">
        <w:rPr>
          <w:rStyle w:val="VerbatimChar"/>
          <w:i/>
          <w:iCs/>
          <w:rPrChange w:id="90" w:author="Joyce Lee" w:date="2021-09-06T22:24:00Z">
            <w:rPr>
              <w:rStyle w:val="VerbatimChar"/>
            </w:rPr>
          </w:rPrChange>
        </w:rPr>
        <w:t>${</w:t>
      </w:r>
      <w:proofErr w:type="spellStart"/>
      <w:r w:rsidRPr="0066352C">
        <w:rPr>
          <w:rStyle w:val="VerbatimChar"/>
          <w:i/>
          <w:iCs/>
          <w:rPrChange w:id="91" w:author="Joyce Lee" w:date="2021-09-06T22:24:00Z">
            <w:rPr>
              <w:rStyle w:val="VerbatimChar"/>
            </w:rPr>
          </w:rPrChange>
        </w:rPr>
        <w:t>this.fullName</w:t>
      </w:r>
      <w:proofErr w:type="spellEnd"/>
      <w:r w:rsidRPr="0066352C">
        <w:rPr>
          <w:rStyle w:val="VerbatimChar"/>
          <w:i/>
          <w:iCs/>
          <w:rPrChange w:id="92" w:author="Joyce Lee" w:date="2021-09-06T22:24:00Z">
            <w:rPr>
              <w:rStyle w:val="VerbatimChar"/>
            </w:rPr>
          </w:rPrChange>
        </w:rPr>
        <w:t>()}: ${</w:t>
      </w:r>
      <w:proofErr w:type="spellStart"/>
      <w:r w:rsidRPr="0066352C">
        <w:rPr>
          <w:rStyle w:val="VerbatimChar"/>
          <w:i/>
          <w:iCs/>
          <w:rPrChange w:id="93" w:author="Joyce Lee" w:date="2021-09-06T22:24:00Z">
            <w:rPr>
              <w:rStyle w:val="VerbatimChar"/>
            </w:rPr>
          </w:rPrChange>
        </w:rPr>
        <w:t>this.age</w:t>
      </w:r>
      <w:proofErr w:type="spellEnd"/>
      <w:r w:rsidRPr="0066352C">
        <w:rPr>
          <w:rStyle w:val="VerbatimChar"/>
          <w:i/>
          <w:iCs/>
          <w:rPrChange w:id="94" w:author="Joyce Lee" w:date="2021-09-06T22:24:00Z">
            <w:rPr>
              <w:rStyle w:val="VerbatimChar"/>
            </w:rPr>
          </w:rPrChange>
        </w:rPr>
        <w:t>}</w:t>
      </w:r>
      <w:del w:id="95" w:author="Joyce Lee" w:date="2021-09-06T22:20:00Z">
        <w:r w:rsidRPr="0066352C" w:rsidDel="00E2040A">
          <w:rPr>
            <w:rStyle w:val="VerbatimChar"/>
            <w:i/>
            <w:iCs/>
            <w:rPrChange w:id="96" w:author="Joyce Lee" w:date="2021-09-06T22:24:00Z">
              <w:rPr>
                <w:rStyle w:val="VerbatimChar"/>
              </w:rPr>
            </w:rPrChange>
          </w:rPr>
          <w:delText>”</w:delText>
        </w:r>
      </w:del>
      <w:ins w:id="97" w:author="Joyce Lee" w:date="2021-09-06T22:20:00Z">
        <w:r w:rsidR="00E2040A" w:rsidRPr="0066352C">
          <w:rPr>
            <w:rStyle w:val="VerbatimChar"/>
            <w:i/>
            <w:iCs/>
            <w:rPrChange w:id="98" w:author="Joyce Lee" w:date="2021-09-06T22:24:00Z">
              <w:rPr>
                <w:rStyle w:val="VerbatimChar"/>
              </w:rPr>
            </w:rPrChange>
          </w:rPr>
          <w:t>"</w:t>
        </w:r>
      </w:ins>
      <w:r w:rsidRPr="0066352C">
        <w:rPr>
          <w:rStyle w:val="VerbatimChar"/>
          <w:i/>
          <w:iCs/>
          <w:rPrChange w:id="99" w:author="Joyce Lee" w:date="2021-09-06T22:24:00Z">
            <w:rPr>
              <w:rStyle w:val="VerbatimChar"/>
            </w:rPr>
          </w:rPrChange>
        </w:rPr>
        <w:t>)</w:t>
      </w:r>
      <w:r w:rsidRPr="0066352C">
        <w:rPr>
          <w:i/>
          <w:iCs/>
          <w:rPrChange w:id="100" w:author="Joyce Lee" w:date="2021-09-06T22:24:00Z">
            <w:rPr/>
          </w:rPrChange>
        </w:rPr>
        <w:br/>
      </w:r>
      <w:r w:rsidRPr="0066352C">
        <w:rPr>
          <w:rStyle w:val="VerbatimChar"/>
          <w:i/>
          <w:iCs/>
          <w:rPrChange w:id="101" w:author="Joyce Lee" w:date="2021-09-06T22:24:00Z">
            <w:rPr>
              <w:rStyle w:val="VerbatimChar"/>
            </w:rPr>
          </w:rPrChange>
        </w:rPr>
        <w:t xml:space="preserve">  }</w:t>
      </w:r>
      <w:r w:rsidRPr="0066352C">
        <w:rPr>
          <w:i/>
          <w:iCs/>
          <w:rPrChange w:id="102" w:author="Joyce Lee" w:date="2021-09-06T22:24:00Z">
            <w:rPr/>
          </w:rPrChange>
        </w:rPr>
        <w:br/>
      </w:r>
      <w:r w:rsidRPr="0066352C">
        <w:rPr>
          <w:rStyle w:val="VerbatimChar"/>
          <w:i/>
          <w:iCs/>
          <w:rPrChange w:id="103" w:author="Joyce Lee" w:date="2021-09-06T22:24:00Z">
            <w:rPr>
              <w:rStyle w:val="VerbatimChar"/>
            </w:rPr>
          </w:rPrChange>
        </w:rPr>
        <w:t>}</w:t>
      </w:r>
    </w:p>
    <w:p w14:paraId="42898659" w14:textId="30F3D7BA" w:rsidR="00AB5E52" w:rsidRDefault="00AB5E5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CE995D8" w14:textId="55C04D29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때로</w:t>
      </w:r>
      <w:r w:rsidR="00AB5E52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del w:id="104" w:author="Joyce Lee" w:date="2021-09-06T22:25:00Z">
        <w:r w:rsidDel="0066352C">
          <w:rPr>
            <w:lang w:eastAsia="ko-KR"/>
          </w:rPr>
          <w:delText xml:space="preserve"> </w:delText>
        </w:r>
        <w:r w:rsidDel="0066352C">
          <w:rPr>
            <w:lang w:eastAsia="ko-KR"/>
          </w:rPr>
          <w:delText>한</w:delText>
        </w:r>
        <w:r w:rsidDel="0066352C">
          <w:rPr>
            <w:lang w:eastAsia="ko-KR"/>
          </w:rPr>
          <w:delText xml:space="preserve"> </w:delText>
        </w:r>
        <w:r w:rsidDel="0066352C">
          <w:rPr>
            <w:lang w:eastAsia="ko-KR"/>
          </w:rPr>
          <w:delText>파일</w:delText>
        </w:r>
        <w:r w:rsidDel="0066352C">
          <w:rPr>
            <w:lang w:eastAsia="ko-KR"/>
          </w:rPr>
          <w:delText xml:space="preserve"> </w:delText>
        </w:r>
        <w:r w:rsidDel="0066352C">
          <w:rPr>
            <w:lang w:eastAsia="ko-KR"/>
          </w:rPr>
          <w:delText>안에</w:delText>
        </w:r>
        <w:r w:rsidDel="0066352C">
          <w:rPr>
            <w:lang w:eastAsia="ko-KR"/>
          </w:rPr>
          <w:delText xml:space="preserve"> </w:delText>
        </w:r>
        <w:r w:rsidDel="0066352C">
          <w:rPr>
            <w:lang w:eastAsia="ko-KR"/>
          </w:rPr>
          <w:delText>있는</w:delText>
        </w:r>
        <w:r w:rsidDel="0066352C">
          <w:rPr>
            <w:lang w:eastAsia="ko-KR"/>
          </w:rPr>
          <w:delText xml:space="preserve"> </w:delText>
        </w:r>
      </w:del>
      <w:ins w:id="105" w:author="Joyce Lee" w:date="2021-09-06T22:25:00Z">
        <w:r w:rsidR="0066352C">
          <w:rPr>
            <w:lang w:eastAsia="ko-KR"/>
          </w:rPr>
          <w:t xml:space="preserve"> </w:t>
        </w:r>
      </w:ins>
      <w:ins w:id="106" w:author="Joyce Lee" w:date="2021-09-06T22:26:00Z">
        <w:r w:rsidR="00763C58">
          <w:rPr>
            <w:rFonts w:hint="eastAsia"/>
            <w:lang w:eastAsia="ko-KR"/>
          </w:rPr>
          <w:t>어떤</w:t>
        </w:r>
        <w:r w:rsidR="00763C58">
          <w:rPr>
            <w:rFonts w:hint="eastAsia"/>
            <w:lang w:eastAsia="ko-KR"/>
          </w:rPr>
          <w:t xml:space="preserve"> </w:t>
        </w:r>
      </w:ins>
      <w:r>
        <w:rPr>
          <w:lang w:eastAsia="ko-KR"/>
        </w:rPr>
        <w:t>클래스</w:t>
      </w:r>
      <w:ins w:id="107" w:author="Joyce Lee" w:date="2021-09-06T22:26:00Z">
        <w:r w:rsidR="00763C58">
          <w:rPr>
            <w:rFonts w:hint="eastAsia"/>
            <w:lang w:eastAsia="ko-KR"/>
          </w:rPr>
          <w:t>의</w:t>
        </w:r>
      </w:ins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del w:id="108" w:author="Joyce Lee" w:date="2021-09-06T22:26:00Z">
        <w:r w:rsidDel="00763C58">
          <w:rPr>
            <w:lang w:eastAsia="ko-KR"/>
          </w:rPr>
          <w:delText>의</w:delText>
        </w:r>
      </w:del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 w:rsidR="00AB5E52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del w:id="109" w:author="Joyce Lee" w:date="2021-09-06T22:25:00Z">
        <w:r w:rsidDel="00763C58">
          <w:rPr>
            <w:lang w:eastAsia="ko-KR"/>
          </w:rPr>
          <w:delText>이</w:delText>
        </w:r>
      </w:del>
      <w:ins w:id="110" w:author="Joyce Lee" w:date="2021-09-06T22:25:00Z">
        <w:r w:rsidR="00763C58">
          <w:rPr>
            <w:rFonts w:hint="eastAsia"/>
            <w:lang w:eastAsia="ko-KR"/>
          </w:rPr>
          <w:t>이</w:t>
        </w:r>
      </w:ins>
      <w:r>
        <w:rPr>
          <w:lang w:eastAsia="ko-KR"/>
        </w:rPr>
        <w:t xml:space="preserve"> </w:t>
      </w:r>
      <w:r>
        <w:rPr>
          <w:lang w:eastAsia="ko-KR"/>
        </w:rPr>
        <w:t>둘을</w:t>
      </w:r>
      <w:r>
        <w:rPr>
          <w:lang w:eastAsia="ko-KR"/>
        </w:rPr>
        <w:t xml:space="preserve"> </w:t>
      </w:r>
      <w:r>
        <w:rPr>
          <w:lang w:eastAsia="ko-KR"/>
        </w:rPr>
        <w:t>구분하기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위해</w:t>
      </w:r>
      <w:ins w:id="111" w:author="Joyce Lee" w:date="2021-09-06T22:25:00Z">
        <w:r w:rsidR="00763C58">
          <w:rPr>
            <w:rFonts w:hint="eastAsia"/>
            <w:lang w:eastAsia="ko-KR"/>
          </w:rPr>
          <w:t xml:space="preserve"> </w:t>
        </w:r>
      </w:ins>
      <w:r>
        <w:rPr>
          <w:lang w:eastAsia="ko-KR"/>
        </w:rPr>
        <w:t xml:space="preserve"> </w:t>
      </w:r>
      <w:ins w:id="112" w:author="Joyce Lee" w:date="2021-09-06T22:26:00Z">
        <w:r w:rsidR="00763C58">
          <w:rPr>
            <w:rFonts w:hint="eastAsia"/>
            <w:lang w:eastAsia="ko-KR"/>
          </w:rPr>
          <w:t>프로퍼티</w:t>
        </w:r>
        <w:proofErr w:type="gramEnd"/>
        <w:r w:rsidR="00763C58">
          <w:rPr>
            <w:rFonts w:hint="eastAsia"/>
            <w:lang w:eastAsia="ko-KR"/>
          </w:rPr>
          <w:t xml:space="preserve"> </w:t>
        </w:r>
        <w:r w:rsidR="00763C58">
          <w:rPr>
            <w:rFonts w:hint="eastAsia"/>
            <w:lang w:eastAsia="ko-KR"/>
          </w:rPr>
          <w:t>이름</w:t>
        </w:r>
        <w:r w:rsidR="00763C58">
          <w:rPr>
            <w:rFonts w:hint="eastAsia"/>
            <w:lang w:eastAsia="ko-KR"/>
          </w:rPr>
          <w:t xml:space="preserve"> </w:t>
        </w:r>
        <w:r w:rsidR="00763C58">
          <w:rPr>
            <w:rFonts w:hint="eastAsia"/>
            <w:lang w:eastAsia="ko-KR"/>
          </w:rPr>
          <w:t>앞에</w:t>
        </w:r>
        <w:r w:rsidR="00763C58">
          <w:rPr>
            <w:rFonts w:hint="eastAsia"/>
            <w:lang w:eastAsia="ko-KR"/>
          </w:rPr>
          <w:t xml:space="preserve"> </w:t>
        </w:r>
      </w:ins>
      <w:r>
        <w:rPr>
          <w:rStyle w:val="VerbatimChar"/>
          <w:lang w:eastAsia="ko-KR"/>
        </w:rPr>
        <w:t>this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써야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C30CD66" w14:textId="77777777" w:rsidR="00AB5E52" w:rsidRDefault="00AB5E5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8263232" w14:textId="4BD9D6A9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var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 = </w:t>
      </w:r>
      <w:del w:id="113" w:author="Joyce Lee" w:date="2021-09-06T22:20:00Z">
        <w:r w:rsidDel="00E2040A">
          <w:rPr>
            <w:rStyle w:val="VerbatimChar"/>
          </w:rPr>
          <w:delText>“</w:delText>
        </w:r>
      </w:del>
      <w:ins w:id="114" w:author="Joyce Lee" w:date="2021-09-06T22:20:00Z">
        <w:r w:rsidR="00E2040A">
          <w:rPr>
            <w:rStyle w:val="VerbatimChar"/>
          </w:rPr>
          <w:t>"</w:t>
        </w:r>
      </w:ins>
      <w:del w:id="115" w:author="Joyce Lee" w:date="2021-09-06T22:20:00Z">
        <w:r w:rsidDel="00E2040A">
          <w:rPr>
            <w:rStyle w:val="VerbatimChar"/>
          </w:rPr>
          <w:delText>”</w:delText>
        </w:r>
      </w:del>
      <w:ins w:id="116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var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 xml:space="preserve">: String = </w:t>
      </w:r>
      <w:del w:id="117" w:author="Joyce Lee" w:date="2021-09-06T22:20:00Z">
        <w:r w:rsidDel="00E2040A">
          <w:rPr>
            <w:rStyle w:val="VerbatimChar"/>
          </w:rPr>
          <w:delText>“</w:delText>
        </w:r>
      </w:del>
      <w:ins w:id="118" w:author="Joyce Lee" w:date="2021-09-06T22:20:00Z">
        <w:r w:rsidR="00E2040A">
          <w:rPr>
            <w:rStyle w:val="VerbatimChar"/>
          </w:rPr>
          <w:t>"</w:t>
        </w:r>
      </w:ins>
      <w:del w:id="119" w:author="Joyce Lee" w:date="2021-09-06T22:20:00Z">
        <w:r w:rsidDel="00E2040A">
          <w:rPr>
            <w:rStyle w:val="VerbatimChar"/>
          </w:rPr>
          <w:delText>”</w:delText>
        </w:r>
      </w:del>
      <w:ins w:id="120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</w:t>
      </w:r>
      <w:proofErr w:type="spellStart"/>
      <w:proofErr w:type="gramStart"/>
      <w:r>
        <w:rPr>
          <w:rStyle w:val="VerbatimChar"/>
        </w:rPr>
        <w:t>setName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this.firstName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firstName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this.familyName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familyName</w:t>
      </w:r>
      <w:proofErr w:type="spellEnd"/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1EEC5F8" w14:textId="602D8772" w:rsidR="00AB5E52" w:rsidRDefault="00AB5E5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C6080E0" w14:textId="5887053F" w:rsidR="00B01BA2" w:rsidRDefault="00D4797A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필드와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바꾸지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 w:rsidR="00AB5E52">
        <w:rPr>
          <w:rFonts w:hint="eastAsia"/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>(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세터를</w:t>
      </w:r>
      <w:r>
        <w:rPr>
          <w:lang w:eastAsia="ko-KR"/>
        </w:rPr>
        <w:t xml:space="preserve"> </w:t>
      </w:r>
      <w:r>
        <w:rPr>
          <w:lang w:eastAsia="ko-KR"/>
        </w:rPr>
        <w:t>추가해도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 w:rsidR="00AB5E52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캡슐화</w:t>
      </w:r>
      <w:r>
        <w:rPr>
          <w:lang w:eastAsia="ko-KR"/>
        </w:rPr>
        <w:t>(encapsulation)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위배되지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 w:rsidR="00AB5E52"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참조는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구현되는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무관하게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참조로</w:t>
      </w:r>
      <w:r>
        <w:rPr>
          <w:lang w:eastAsia="ko-KR"/>
        </w:rPr>
        <w:t xml:space="preserve"> </w:t>
      </w:r>
      <w:r>
        <w:rPr>
          <w:lang w:eastAsia="ko-KR"/>
        </w:rPr>
        <w:t>남을</w:t>
      </w:r>
      <w:r w:rsidR="00AB5E52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1D3D13FA" w14:textId="4EE12338" w:rsidR="00B01BA2" w:rsidRDefault="00D4797A">
      <w:pPr>
        <w:pStyle w:val="a0"/>
        <w:rPr>
          <w:lang w:eastAsia="ko-KR"/>
        </w:rPr>
      </w:pP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필드는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캡슐화되어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밖에서는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사실은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lang w:eastAsia="ko-KR"/>
        </w:rPr>
        <w:t>아니면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4B342860" w14:textId="4FD7B4FB" w:rsidR="00B01BA2" w:rsidRDefault="00D4797A">
      <w:pPr>
        <w:pStyle w:val="a0"/>
        <w:rPr>
          <w:lang w:eastAsia="ko-KR"/>
        </w:rPr>
      </w:pP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프로퍼티나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생성해야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호출과</w:t>
      </w:r>
      <w:r>
        <w:rPr>
          <w:lang w:eastAsia="ko-KR"/>
        </w:rPr>
        <w:t xml:space="preserve"> </w:t>
      </w:r>
      <w:r>
        <w:rPr>
          <w:lang w:eastAsia="ko-KR"/>
        </w:rPr>
        <w:t>똑같아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호출과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호출의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점</w:t>
      </w:r>
      <w:ins w:id="121" w:author="Joyce Lee" w:date="2021-09-06T22:27:00Z">
        <w:r w:rsidR="00A45670">
          <w:rPr>
            <w:rFonts w:hint="eastAsia"/>
            <w:lang w:eastAsia="ko-KR"/>
          </w:rPr>
          <w:t xml:space="preserve"> </w:t>
        </w:r>
      </w:ins>
      <w:r>
        <w:rPr>
          <w:lang w:eastAsia="ko-KR"/>
        </w:rPr>
        <w:t>뿐이다</w:t>
      </w:r>
      <w:proofErr w:type="gramEnd"/>
      <w:r>
        <w:rPr>
          <w:lang w:eastAsia="ko-KR"/>
        </w:rPr>
        <w:t>.</w:t>
      </w:r>
    </w:p>
    <w:p w14:paraId="0E7D5AD9" w14:textId="77777777" w:rsidR="00AB5E52" w:rsidRDefault="00AB5E5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AFDBA73" w14:textId="0856B1AD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fun </w:t>
      </w: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Person() //  Person </w:t>
      </w:r>
      <w:proofErr w:type="spellStart"/>
      <w:r>
        <w:rPr>
          <w:rStyle w:val="VerbatimChar"/>
        </w:rPr>
        <w:t>인스턴스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생성</w:t>
      </w:r>
      <w:proofErr w:type="spellEnd"/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person.firstName</w:t>
      </w:r>
      <w:proofErr w:type="spellEnd"/>
      <w:r>
        <w:rPr>
          <w:rStyle w:val="VerbatimChar"/>
        </w:rPr>
        <w:t xml:space="preserve"> = </w:t>
      </w:r>
      <w:del w:id="122" w:author="Joyce Lee" w:date="2021-09-06T22:20:00Z">
        <w:r w:rsidDel="00E2040A">
          <w:rPr>
            <w:rStyle w:val="VerbatimChar"/>
          </w:rPr>
          <w:delText>“</w:delText>
        </w:r>
      </w:del>
      <w:ins w:id="12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124" w:author="Joyce Lee" w:date="2021-09-06T22:20:00Z">
        <w:r w:rsidDel="00E2040A">
          <w:rPr>
            <w:rStyle w:val="VerbatimChar"/>
          </w:rPr>
          <w:delText>”</w:delText>
        </w:r>
      </w:del>
      <w:ins w:id="125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person.familyName</w:t>
      </w:r>
      <w:proofErr w:type="spellEnd"/>
      <w:r>
        <w:rPr>
          <w:rStyle w:val="VerbatimChar"/>
        </w:rPr>
        <w:t xml:space="preserve"> = </w:t>
      </w:r>
      <w:del w:id="126" w:author="Joyce Lee" w:date="2021-09-06T22:20:00Z">
        <w:r w:rsidDel="00E2040A">
          <w:rPr>
            <w:rStyle w:val="VerbatimChar"/>
          </w:rPr>
          <w:delText>“</w:delText>
        </w:r>
      </w:del>
      <w:ins w:id="12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Doe</w:t>
      </w:r>
      <w:del w:id="128" w:author="Joyce Lee" w:date="2021-09-06T22:20:00Z">
        <w:r w:rsidDel="00E2040A">
          <w:rPr>
            <w:rStyle w:val="VerbatimChar"/>
          </w:rPr>
          <w:delText>”</w:delText>
        </w:r>
      </w:del>
      <w:ins w:id="129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person.age</w:t>
      </w:r>
      <w:proofErr w:type="spellEnd"/>
      <w:r>
        <w:rPr>
          <w:rStyle w:val="VerbatimChar"/>
        </w:rPr>
        <w:t xml:space="preserve"> = 25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person.showMe</w:t>
      </w:r>
      <w:proofErr w:type="spellEnd"/>
      <w:r>
        <w:rPr>
          <w:rStyle w:val="VerbatimChar"/>
        </w:rPr>
        <w:t>() // John Doe: 25</w:t>
      </w:r>
      <w:r>
        <w:br/>
      </w:r>
      <w:r>
        <w:rPr>
          <w:rStyle w:val="VerbatimChar"/>
        </w:rPr>
        <w:t>}</w:t>
      </w:r>
    </w:p>
    <w:p w14:paraId="431B25B7" w14:textId="0382BC1E" w:rsidR="00AB5E52" w:rsidRDefault="00AB5E5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2E6A3DE" w14:textId="3061EE35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인스턴스에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메모리를</w:t>
      </w:r>
      <w:r>
        <w:rPr>
          <w:lang w:eastAsia="ko-KR"/>
        </w:rPr>
        <w:t xml:space="preserve"> </w:t>
      </w:r>
      <w:r>
        <w:rPr>
          <w:lang w:eastAsia="ko-KR"/>
        </w:rPr>
        <w:t>할당한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초기화해주는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호출해준다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 w:rsidR="00AB5E52">
        <w:rPr>
          <w:rFonts w:hint="eastAsia"/>
          <w:lang w:eastAsia="ko-KR"/>
        </w:rPr>
        <w:t>에서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인자도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사용했다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여러분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45297089" w14:textId="01AEBBAF" w:rsidR="00B01BA2" w:rsidRDefault="00AB5E52">
      <w:pPr>
        <w:pStyle w:val="a0"/>
        <w:rPr>
          <w:lang w:eastAsia="ko-KR"/>
        </w:rPr>
      </w:pPr>
      <w:r>
        <w:rPr>
          <w:rFonts w:hint="eastAsia"/>
          <w:lang w:eastAsia="ko-KR"/>
        </w:rPr>
        <w:t>기본적으</w:t>
      </w:r>
      <w:r w:rsidR="00D4797A">
        <w:rPr>
          <w:lang w:eastAsia="ko-KR"/>
        </w:rPr>
        <w:t>로</w:t>
      </w:r>
      <w:r w:rsidR="00D4797A">
        <w:rPr>
          <w:lang w:eastAsia="ko-KR"/>
        </w:rPr>
        <w:t xml:space="preserve"> </w:t>
      </w:r>
      <w:proofErr w:type="spellStart"/>
      <w:r w:rsidR="00D4797A">
        <w:rPr>
          <w:lang w:eastAsia="ko-KR"/>
        </w:rPr>
        <w:t>코틀린</w:t>
      </w:r>
      <w:proofErr w:type="spellEnd"/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공개</w:t>
      </w:r>
      <w:r w:rsidR="00D4797A">
        <w:rPr>
          <w:lang w:eastAsia="ko-KR"/>
        </w:rPr>
        <w:t>(</w:t>
      </w:r>
      <w:r w:rsidR="00D4797A">
        <w:rPr>
          <w:rStyle w:val="VerbatimChar"/>
          <w:lang w:eastAsia="ko-KR"/>
        </w:rPr>
        <w:t>public</w:t>
      </w:r>
      <w:r w:rsidR="00D4797A">
        <w:rPr>
          <w:lang w:eastAsia="ko-KR"/>
        </w:rPr>
        <w:t xml:space="preserve">) </w:t>
      </w:r>
      <w:r w:rsidR="00D4797A">
        <w:rPr>
          <w:lang w:eastAsia="ko-KR"/>
        </w:rPr>
        <w:t>가시성이다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말은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코드의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어느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부분에서나</w:t>
      </w:r>
      <w:r w:rsidR="00D4797A">
        <w:rPr>
          <w:lang w:eastAsia="ko-KR"/>
        </w:rPr>
        <w:t xml:space="preserve"> </w:t>
      </w:r>
      <w:commentRangeStart w:id="130"/>
      <w:r w:rsidR="00D4797A">
        <w:rPr>
          <w:lang w:eastAsia="ko-KR"/>
        </w:rPr>
        <w:t>클래스를</w:t>
      </w:r>
      <w:r w:rsidR="00D4797A">
        <w:rPr>
          <w:lang w:eastAsia="ko-KR"/>
        </w:rPr>
        <w:t xml:space="preserve"> </w:t>
      </w:r>
      <w:ins w:id="131" w:author="Joyce Lee" w:date="2021-09-06T22:27:00Z">
        <w:r w:rsidR="00A45670">
          <w:rPr>
            <w:rFonts w:hint="eastAsia"/>
            <w:lang w:eastAsia="ko-KR"/>
          </w:rPr>
          <w:t>사용할</w:t>
        </w:r>
      </w:ins>
      <w:del w:id="132" w:author="Joyce Lee" w:date="2021-09-06T22:27:00Z">
        <w:r w:rsidR="00D4797A" w:rsidDel="00A45670">
          <w:rPr>
            <w:lang w:eastAsia="ko-KR"/>
          </w:rPr>
          <w:delText>볼</w:delText>
        </w:r>
      </w:del>
      <w:r w:rsidR="00D4797A">
        <w:rPr>
          <w:lang w:eastAsia="ko-KR"/>
        </w:rPr>
        <w:t xml:space="preserve"> </w:t>
      </w:r>
      <w:commentRangeEnd w:id="130"/>
      <w:r>
        <w:rPr>
          <w:rStyle w:val="ad"/>
        </w:rPr>
        <w:commentReference w:id="130"/>
      </w:r>
      <w:r w:rsidR="00D4797A">
        <w:rPr>
          <w:lang w:eastAsia="ko-KR"/>
        </w:rPr>
        <w:t>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있다는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뜻이다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최상위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함수와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마찬가지로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최상위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클래스를</w:t>
      </w:r>
      <w:r w:rsidR="00D4797A">
        <w:rPr>
          <w:lang w:eastAsia="ko-KR"/>
        </w:rPr>
        <w:t xml:space="preserve"> </w:t>
      </w:r>
      <w:r w:rsidR="00D4797A">
        <w:rPr>
          <w:rStyle w:val="VerbatimChar"/>
          <w:lang w:eastAsia="ko-KR"/>
        </w:rPr>
        <w:t>internal</w:t>
      </w:r>
      <w:r w:rsidR="00D4797A">
        <w:rPr>
          <w:lang w:eastAsia="ko-KR"/>
        </w:rPr>
        <w:t>이나</w:t>
      </w:r>
      <w:r w:rsidR="00D4797A">
        <w:rPr>
          <w:lang w:eastAsia="ko-KR"/>
        </w:rPr>
        <w:t xml:space="preserve"> </w:t>
      </w:r>
      <w:r w:rsidR="00D4797A">
        <w:rPr>
          <w:rStyle w:val="VerbatimChar"/>
          <w:lang w:eastAsia="ko-KR"/>
        </w:rPr>
        <w:t>private</w:t>
      </w:r>
      <w:r w:rsidR="00D4797A">
        <w:rPr>
          <w:lang w:eastAsia="ko-KR"/>
        </w:rPr>
        <w:t>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설정할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있다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이렇게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지정하면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가시성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범위를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정의가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들어있는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파일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내부나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컴파일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모듈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내부로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제한할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있다</w:t>
      </w:r>
      <w:r w:rsidR="00D4797A">
        <w:rPr>
          <w:lang w:eastAsia="ko-KR"/>
        </w:rPr>
        <w:t>.</w:t>
      </w:r>
    </w:p>
    <w:p w14:paraId="61CF1F65" w14:textId="36323271" w:rsidR="00B01BA2" w:rsidRDefault="00D4797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코틀린과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,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가시성이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내부로</w:t>
      </w:r>
      <w:r>
        <w:rPr>
          <w:lang w:eastAsia="ko-KR"/>
        </w:rPr>
        <w:t xml:space="preserve"> </w:t>
      </w:r>
      <w:r>
        <w:rPr>
          <w:lang w:eastAsia="ko-KR"/>
        </w:rPr>
        <w:t>제한된다</w:t>
      </w:r>
      <w:r>
        <w:rPr>
          <w:lang w:eastAsia="ko-KR"/>
        </w:rPr>
        <w:t>(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가시성을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내부공개</w:t>
      </w:r>
      <w:r>
        <w:rPr>
          <w:lang w:eastAsia="ko-KR"/>
        </w:rPr>
        <w:t xml:space="preserve">(package private) </w:t>
      </w:r>
      <w:r>
        <w:rPr>
          <w:lang w:eastAsia="ko-KR"/>
        </w:rPr>
        <w:t>가시성이라고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).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아무데서나</w:t>
      </w:r>
      <w:proofErr w:type="spellEnd"/>
      <w:r>
        <w:rPr>
          <w:lang w:eastAsia="ko-KR"/>
        </w:rPr>
        <w:t xml:space="preserve"> </w:t>
      </w:r>
      <w:ins w:id="133" w:author="Joyce Lee" w:date="2021-09-06T22:27:00Z">
        <w:r w:rsidR="00F62A38">
          <w:rPr>
            <w:rFonts w:hint="eastAsia"/>
            <w:lang w:eastAsia="ko-KR"/>
          </w:rPr>
          <w:t>쓸</w:t>
        </w:r>
        <w:r w:rsidR="00F62A38">
          <w:rPr>
            <w:rFonts w:hint="eastAsia"/>
            <w:lang w:eastAsia="ko-KR"/>
          </w:rPr>
          <w:t xml:space="preserve"> </w:t>
        </w:r>
        <w:r w:rsidR="00F62A38">
          <w:rPr>
            <w:rFonts w:hint="eastAsia"/>
            <w:lang w:eastAsia="ko-KR"/>
          </w:rPr>
          <w:t>수</w:t>
        </w:r>
        <w:r w:rsidR="00F62A38">
          <w:rPr>
            <w:rFonts w:hint="eastAsia"/>
            <w:lang w:eastAsia="ko-KR"/>
          </w:rPr>
          <w:t xml:space="preserve"> </w:t>
        </w:r>
        <w:r w:rsidR="00F62A38">
          <w:rPr>
            <w:rFonts w:hint="eastAsia"/>
            <w:lang w:eastAsia="ko-KR"/>
          </w:rPr>
          <w:t>있</w:t>
        </w:r>
      </w:ins>
      <w:ins w:id="134" w:author="Joyce Lee" w:date="2021-09-06T22:28:00Z">
        <w:r w:rsidR="00F62A38">
          <w:rPr>
            <w:rFonts w:hint="eastAsia"/>
            <w:lang w:eastAsia="ko-KR"/>
          </w:rPr>
          <w:t>게</w:t>
        </w:r>
        <w:r w:rsidR="00F62A38">
          <w:rPr>
            <w:rFonts w:hint="eastAsia"/>
            <w:lang w:eastAsia="ko-KR"/>
          </w:rPr>
          <w:t xml:space="preserve"> </w:t>
        </w:r>
      </w:ins>
      <w:del w:id="135" w:author="Joyce Lee" w:date="2021-09-06T22:27:00Z">
        <w:r w:rsidDel="00F62A38">
          <w:rPr>
            <w:lang w:eastAsia="ko-KR"/>
          </w:rPr>
          <w:delText>보게</w:delText>
        </w:r>
        <w:r w:rsidDel="00F62A38">
          <w:rPr>
            <w:lang w:eastAsia="ko-KR"/>
          </w:rPr>
          <w:delText xml:space="preserve"> </w:delText>
        </w:r>
      </w:del>
      <w:r>
        <w:rPr>
          <w:lang w:eastAsia="ko-KR"/>
        </w:rPr>
        <w:t>하려면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public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1F4478C" w14:textId="6D582876" w:rsidR="00B01BA2" w:rsidRDefault="00D4797A">
      <w:pPr>
        <w:pStyle w:val="a0"/>
        <w:rPr>
          <w:lang w:eastAsia="ko-KR"/>
        </w:rPr>
      </w:pP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공개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똑같이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 w:rsidR="005E1BE0">
        <w:rPr>
          <w:rFonts w:hint="eastAsia"/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여려</w:t>
      </w:r>
      <w:r>
        <w:rPr>
          <w:lang w:eastAsia="ko-KR"/>
        </w:rPr>
        <w:t xml:space="preserve"> </w:t>
      </w:r>
      <w:r>
        <w:rPr>
          <w:lang w:eastAsia="ko-KR"/>
        </w:rPr>
        <w:t>공개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5E1BE0">
        <w:rPr>
          <w:rFonts w:hint="eastAsia"/>
          <w:lang w:eastAsia="ko-KR"/>
        </w:rPr>
        <w:t>그러나</w:t>
      </w:r>
      <w:r w:rsidR="005E1BE0">
        <w:rPr>
          <w:rFonts w:hint="eastAsia"/>
          <w:lang w:eastAsia="ko-KR"/>
        </w:rPr>
        <w:t xml:space="preserve"> </w:t>
      </w:r>
      <w:r w:rsidR="005E1BE0">
        <w:rPr>
          <w:rFonts w:hint="eastAsia"/>
          <w:lang w:eastAsia="ko-KR"/>
        </w:rPr>
        <w:t>만약</w:t>
      </w:r>
      <w:r w:rsidR="005E1BE0">
        <w:rPr>
          <w:rFonts w:hint="eastAsia"/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들어있</w:t>
      </w:r>
      <w:r w:rsidR="005E1BE0">
        <w:rPr>
          <w:rFonts w:hint="eastAsia"/>
          <w:lang w:eastAsia="ko-KR"/>
        </w:rPr>
        <w:t>다면</w:t>
      </w:r>
      <w:proofErr w:type="spellEnd"/>
      <w:r w:rsidR="005E1BE0">
        <w:rPr>
          <w:rFonts w:hint="eastAsia"/>
          <w:lang w:eastAsia="ko-KR"/>
        </w:rPr>
        <w:t xml:space="preserve"> </w:t>
      </w:r>
      <w:r>
        <w:rPr>
          <w:lang w:eastAsia="ko-KR"/>
        </w:rPr>
        <w:t>보통은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같게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짓는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(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) </w:t>
      </w:r>
      <w:r>
        <w:rPr>
          <w:lang w:eastAsia="ko-KR"/>
        </w:rPr>
        <w:t>엄격한</w:t>
      </w:r>
      <w:r>
        <w:rPr>
          <w:lang w:eastAsia="ko-KR"/>
        </w:rPr>
        <w:t xml:space="preserve"> </w:t>
      </w:r>
      <w:r>
        <w:rPr>
          <w:lang w:eastAsia="ko-KR"/>
        </w:rPr>
        <w:t>요구사항이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취향의</w:t>
      </w:r>
      <w:r>
        <w:rPr>
          <w:lang w:eastAsia="ko-KR"/>
        </w:rPr>
        <w:t xml:space="preserve"> </w:t>
      </w:r>
      <w:r>
        <w:rPr>
          <w:lang w:eastAsia="ko-KR"/>
        </w:rPr>
        <w:t>문제다</w:t>
      </w:r>
      <w:r>
        <w:rPr>
          <w:lang w:eastAsia="ko-KR"/>
        </w:rPr>
        <w:t>.</w:t>
      </w:r>
    </w:p>
    <w:p w14:paraId="7369A83D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불변일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초기화를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않다면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3EDBDAA6" w14:textId="77777777" w:rsidR="005E1BE0" w:rsidRDefault="005E1BE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76818F5" w14:textId="4369FB89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class Person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/</w:t>
      </w:r>
      <w:proofErr w:type="gramStart"/>
      <w:r>
        <w:rPr>
          <w:rStyle w:val="VerbatimChar"/>
          <w:lang w:eastAsia="ko-KR"/>
        </w:rPr>
        <w:t xml:space="preserve">/ </w:t>
      </w:r>
      <w:r>
        <w:rPr>
          <w:rStyle w:val="VerbatimChar"/>
          <w:lang w:eastAsia="ko-KR"/>
        </w:rPr>
        <w:t>생성자로</w:t>
      </w:r>
      <w:proofErr w:type="gramEnd"/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초기화할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방법이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없으면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클래스가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// 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rStyle w:val="VerbatimChar"/>
          <w:lang w:eastAsia="ko-KR"/>
        </w:rPr>
        <w:t>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대해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같은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값을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사용하게</w:t>
      </w:r>
      <w:r w:rsidR="005E1BE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됨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rStyle w:val="VerbatimChar"/>
          <w:lang w:eastAsia="ko-KR"/>
        </w:rPr>
        <w:t xml:space="preserve"> = </w:t>
      </w:r>
      <w:del w:id="136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137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John</w:t>
      </w:r>
      <w:del w:id="138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139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6257B496" w14:textId="59B7C119" w:rsidR="005E1BE0" w:rsidRDefault="005E1BE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F923EF4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초기화가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절의</w:t>
      </w:r>
      <w:r>
        <w:rPr>
          <w:lang w:eastAsia="ko-KR"/>
        </w:rPr>
        <w:t xml:space="preserve"> </w:t>
      </w:r>
      <w:r>
        <w:rPr>
          <w:lang w:eastAsia="ko-KR"/>
        </w:rPr>
        <w:t>주제가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생성자다</w:t>
      </w:r>
      <w:r>
        <w:rPr>
          <w:lang w:eastAsia="ko-KR"/>
        </w:rPr>
        <w:t>.</w:t>
      </w:r>
    </w:p>
    <w:p w14:paraId="1885E937" w14:textId="77777777" w:rsidR="00B01BA2" w:rsidRDefault="00D4797A">
      <w:pPr>
        <w:pStyle w:val="2"/>
        <w:rPr>
          <w:lang w:eastAsia="ko-KR"/>
        </w:rPr>
      </w:pPr>
      <w:bookmarkStart w:id="140" w:name="생성자"/>
      <w:bookmarkEnd w:id="140"/>
      <w:r>
        <w:rPr>
          <w:lang w:eastAsia="ko-KR"/>
        </w:rPr>
        <w:lastRenderedPageBreak/>
        <w:t>생성자</w:t>
      </w:r>
    </w:p>
    <w:p w14:paraId="64509CE6" w14:textId="2A0D0C25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생성자는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초기화해주고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 w:rsidR="005E1BE0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호출되는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함수다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0AB5E523" w14:textId="77777777" w:rsidR="005E1BE0" w:rsidRDefault="005E1BE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3A00D0F" w14:textId="5EADA5A2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class </w:t>
      </w:r>
      <w:proofErr w:type="gramStart"/>
      <w:r>
        <w:rPr>
          <w:rStyle w:val="VerbatimChar"/>
          <w:lang w:eastAsia="ko-KR"/>
        </w:rPr>
        <w:t>Person(</w:t>
      </w:r>
      <w:proofErr w:type="spellStart"/>
      <w:proofErr w:type="gramEnd"/>
      <w:r>
        <w:rPr>
          <w:rStyle w:val="VerbatimChar"/>
          <w:lang w:eastAsia="ko-KR"/>
        </w:rPr>
        <w:t>firstName</w:t>
      </w:r>
      <w:proofErr w:type="spellEnd"/>
      <w:r>
        <w:rPr>
          <w:rStyle w:val="VerbatimChar"/>
          <w:lang w:eastAsia="ko-KR"/>
        </w:rPr>
        <w:t xml:space="preserve">: String, </w:t>
      </w:r>
      <w:proofErr w:type="spellStart"/>
      <w:r>
        <w:rPr>
          <w:rStyle w:val="VerbatimChar"/>
          <w:lang w:eastAsia="ko-KR"/>
        </w:rPr>
        <w:t>familyName</w:t>
      </w:r>
      <w:proofErr w:type="spellEnd"/>
      <w:r>
        <w:rPr>
          <w:rStyle w:val="VerbatimChar"/>
          <w:lang w:eastAsia="ko-KR"/>
        </w:rPr>
        <w:t>: String)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rStyle w:val="VerbatimChar"/>
          <w:lang w:eastAsia="ko-KR"/>
        </w:rPr>
        <w:t xml:space="preserve"> = </w:t>
      </w:r>
      <w:del w:id="141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142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$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rStyle w:val="VerbatimChar"/>
          <w:lang w:eastAsia="ko-KR"/>
        </w:rPr>
        <w:t xml:space="preserve"> $</w:t>
      </w:r>
      <w:proofErr w:type="spellStart"/>
      <w:r>
        <w:rPr>
          <w:rStyle w:val="VerbatimChar"/>
          <w:lang w:eastAsia="ko-KR"/>
        </w:rPr>
        <w:t>familyName</w:t>
      </w:r>
      <w:proofErr w:type="spellEnd"/>
      <w:del w:id="143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144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29DF7B09" w14:textId="7D7FC748" w:rsidR="005E1BE0" w:rsidRDefault="005E1BE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E21A256" w14:textId="43FFB3D6" w:rsidR="00B01BA2" w:rsidRDefault="00D4797A">
      <w:pPr>
        <w:pStyle w:val="FirstParagraph"/>
        <w:rPr>
          <w:lang w:eastAsia="ko-KR"/>
        </w:rPr>
      </w:pPr>
      <w:commentRangeStart w:id="145"/>
      <w:r>
        <w:rPr>
          <w:rStyle w:val="VerbatimChar"/>
          <w:lang w:eastAsia="ko-KR"/>
        </w:rPr>
        <w:t>class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commentRangeEnd w:id="145"/>
      <w:r w:rsidR="005E1BE0">
        <w:rPr>
          <w:rStyle w:val="ad"/>
        </w:rPr>
        <w:commentReference w:id="145"/>
      </w:r>
      <w:r>
        <w:rPr>
          <w:lang w:eastAsia="ko-KR"/>
        </w:rPr>
        <w:t>덧붙인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살펴보라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전달된다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초기화하고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19936EF" w14:textId="77777777" w:rsidR="005E1BE0" w:rsidRDefault="005E1BE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B5D8552" w14:textId="53F16AA8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</w:t>
      </w:r>
      <w:del w:id="146" w:author="Joyce Lee" w:date="2021-09-06T22:20:00Z">
        <w:r w:rsidDel="00E2040A">
          <w:rPr>
            <w:rStyle w:val="VerbatimChar"/>
          </w:rPr>
          <w:delText>“</w:delText>
        </w:r>
      </w:del>
      <w:ins w:id="14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148" w:author="Joyce Lee" w:date="2021-09-06T22:20:00Z">
        <w:r w:rsidDel="00E2040A">
          <w:rPr>
            <w:rStyle w:val="VerbatimChar"/>
          </w:rPr>
          <w:delText>”</w:delText>
        </w:r>
      </w:del>
      <w:ins w:id="14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, </w:t>
      </w:r>
      <w:del w:id="150" w:author="Joyce Lee" w:date="2021-09-06T22:20:00Z">
        <w:r w:rsidDel="00E2040A">
          <w:rPr>
            <w:rStyle w:val="VerbatimChar"/>
          </w:rPr>
          <w:delText>“</w:delText>
        </w:r>
      </w:del>
      <w:ins w:id="15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Doe</w:t>
      </w:r>
      <w:del w:id="152" w:author="Joyce Lee" w:date="2021-09-06T22:20:00Z">
        <w:r w:rsidDel="00E2040A">
          <w:rPr>
            <w:rStyle w:val="VerbatimChar"/>
          </w:rPr>
          <w:delText>”</w:delText>
        </w:r>
      </w:del>
      <w:ins w:id="15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) // </w:t>
      </w:r>
      <w:r>
        <w:rPr>
          <w:rStyle w:val="VerbatimChar"/>
        </w:rPr>
        <w:t>새</w:t>
      </w:r>
      <w:r>
        <w:rPr>
          <w:rStyle w:val="VerbatimChar"/>
        </w:rPr>
        <w:t xml:space="preserve"> Person </w:t>
      </w:r>
      <w:proofErr w:type="spellStart"/>
      <w:r>
        <w:rPr>
          <w:rStyle w:val="VerbatimChar"/>
        </w:rPr>
        <w:t>인스턴스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생성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person.fullName</w:t>
      </w:r>
      <w:proofErr w:type="spellEnd"/>
      <w:r>
        <w:rPr>
          <w:rStyle w:val="VerbatimChar"/>
        </w:rPr>
        <w:t>)           // John Doe</w:t>
      </w:r>
      <w:r>
        <w:br/>
      </w:r>
      <w:r>
        <w:rPr>
          <w:rStyle w:val="VerbatimChar"/>
        </w:rPr>
        <w:t>}</w:t>
      </w:r>
    </w:p>
    <w:p w14:paraId="2EBAA21A" w14:textId="48E989B3" w:rsidR="005E1BE0" w:rsidRDefault="005E1BE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DD090F4" w14:textId="267E6270" w:rsidR="00B01BA2" w:rsidRDefault="00D4797A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(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new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)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3555A547" w14:textId="567E0DE0" w:rsidR="00B01BA2" w:rsidRDefault="00D4797A">
      <w:pPr>
        <w:pStyle w:val="a0"/>
        <w:rPr>
          <w:lang w:eastAsia="ko-KR"/>
        </w:rPr>
      </w:pP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헤더의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 w:rsidR="00DA2C8D">
        <w:rPr>
          <w:lang w:eastAsia="ko-KR"/>
        </w:rPr>
        <w:t>주생성자</w:t>
      </w:r>
      <w:r>
        <w:rPr>
          <w:lang w:eastAsia="ko-KR"/>
        </w:rPr>
        <w:t xml:space="preserve">(primary constructor) </w:t>
      </w:r>
      <w:r>
        <w:rPr>
          <w:lang w:eastAsia="ko-KR"/>
        </w:rPr>
        <w:t>선언이라고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r w:rsidR="00DA2C8D">
        <w:rPr>
          <w:lang w:eastAsia="ko-KR"/>
        </w:rPr>
        <w:t>주생성자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본문이</w:t>
      </w:r>
      <w:r>
        <w:rPr>
          <w:lang w:eastAsia="ko-KR"/>
        </w:rPr>
        <w:t xml:space="preserve"> </w:t>
      </w:r>
      <w:r>
        <w:rPr>
          <w:lang w:eastAsia="ko-KR"/>
        </w:rPr>
        <w:t>하나가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 w:rsidR="00DA2C8D">
        <w:rPr>
          <w:lang w:eastAsia="ko-KR"/>
        </w:rPr>
        <w:t>주생성자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초기화와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등장하는</w:t>
      </w:r>
      <w:r>
        <w:rPr>
          <w:lang w:eastAsia="ko-KR"/>
        </w:rPr>
        <w:t xml:space="preserve"> </w:t>
      </w:r>
      <w:r>
        <w:rPr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lang w:eastAsia="ko-KR"/>
        </w:rPr>
        <w:t>구성된다</w:t>
      </w:r>
      <w:r>
        <w:rPr>
          <w:lang w:eastAsia="ko-KR"/>
        </w:rPr>
        <w:t xml:space="preserve">.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이란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init</w:t>
      </w:r>
      <w:proofErr w:type="spellEnd"/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키워드가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 w:rsidR="005E1BE0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간단하지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로직을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 w:rsidR="00DA2C8D">
        <w:rPr>
          <w:lang w:eastAsia="ko-KR"/>
        </w:rPr>
        <w:t>주생성자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호출될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>.</w:t>
      </w:r>
    </w:p>
    <w:p w14:paraId="4EBB4120" w14:textId="77777777" w:rsidR="005E1BE0" w:rsidRDefault="005E1BE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1B256F5" w14:textId="426DA221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 = </w:t>
      </w:r>
      <w:del w:id="154" w:author="Joyce Lee" w:date="2021-09-06T22:20:00Z">
        <w:r w:rsidDel="00E2040A">
          <w:rPr>
            <w:rStyle w:val="VerbatimChar"/>
          </w:rPr>
          <w:delText>“</w:delText>
        </w:r>
      </w:del>
      <w:ins w:id="15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156" w:author="Joyce Lee" w:date="2021-09-06T22:20:00Z">
        <w:r w:rsidDel="00E2040A">
          <w:rPr>
            <w:rStyle w:val="VerbatimChar"/>
          </w:rPr>
          <w:delText>”</w:delText>
        </w:r>
      </w:del>
      <w:ins w:id="157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init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158" w:author="Joyce Lee" w:date="2021-09-06T22:20:00Z">
        <w:r w:rsidDel="00E2040A">
          <w:rPr>
            <w:rStyle w:val="VerbatimChar"/>
          </w:rPr>
          <w:delText>“</w:delText>
        </w:r>
      </w:del>
      <w:ins w:id="15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Created new Person instance: $</w:t>
      </w:r>
      <w:proofErr w:type="spellStart"/>
      <w:r>
        <w:rPr>
          <w:rStyle w:val="VerbatimChar"/>
        </w:rPr>
        <w:t>fullName</w:t>
      </w:r>
      <w:proofErr w:type="spellEnd"/>
      <w:del w:id="160" w:author="Joyce Lee" w:date="2021-09-06T22:20:00Z">
        <w:r w:rsidDel="00E2040A">
          <w:rPr>
            <w:rStyle w:val="VerbatimChar"/>
          </w:rPr>
          <w:delText>”</w:delText>
        </w:r>
      </w:del>
      <w:ins w:id="16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D5F0889" w14:textId="61D72FC2" w:rsidR="005E1BE0" w:rsidRDefault="005E1BE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1BEB764" w14:textId="375DAC25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init</w:t>
      </w:r>
      <w:proofErr w:type="spellEnd"/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여럿</w:t>
      </w:r>
      <w:r>
        <w:rPr>
          <w:lang w:eastAsia="ko-KR"/>
        </w:rPr>
        <w:t xml:space="preserve"> </w:t>
      </w:r>
      <w:r>
        <w:rPr>
          <w:lang w:eastAsia="ko-KR"/>
        </w:rPr>
        <w:t>들어갈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초기화와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lang w:eastAsia="ko-KR"/>
        </w:rPr>
        <w:t>실행된다</w:t>
      </w:r>
      <w:r>
        <w:rPr>
          <w:lang w:eastAsia="ko-KR"/>
        </w:rPr>
        <w:t>.</w:t>
      </w:r>
    </w:p>
    <w:p w14:paraId="2C8E4E9F" w14:textId="1EA8ABB6" w:rsidR="00B01BA2" w:rsidRDefault="00D4797A">
      <w:pPr>
        <w:pStyle w:val="a0"/>
        <w:rPr>
          <w:lang w:eastAsia="ko-KR"/>
        </w:rPr>
      </w:pPr>
      <w:r>
        <w:rPr>
          <w:lang w:eastAsia="ko-KR"/>
        </w:rPr>
        <w:lastRenderedPageBreak/>
        <w:t>초기화</w:t>
      </w:r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 xml:space="preserve"> </w:t>
      </w:r>
      <w:r>
        <w:rPr>
          <w:lang w:eastAsia="ko-KR"/>
        </w:rPr>
        <w:t>문이</w:t>
      </w:r>
      <w:r>
        <w:rPr>
          <w:lang w:eastAsia="ko-KR"/>
        </w:rPr>
        <w:t xml:space="preserve"> </w:t>
      </w:r>
      <w:r>
        <w:rPr>
          <w:lang w:eastAsia="ko-KR"/>
        </w:rPr>
        <w:t>들어가지</w:t>
      </w:r>
      <w:r>
        <w:rPr>
          <w:lang w:eastAsia="ko-KR"/>
        </w:rPr>
        <w:t xml:space="preserve"> </w:t>
      </w:r>
      <w:r>
        <w:rPr>
          <w:lang w:eastAsia="ko-KR"/>
        </w:rPr>
        <w:t>못한다는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19D963D9" w14:textId="77777777" w:rsidR="005E1BE0" w:rsidRDefault="005E1BE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A6AF4B0" w14:textId="788935C2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 = </w:t>
      </w:r>
      <w:del w:id="162" w:author="Joyce Lee" w:date="2021-09-06T22:20:00Z">
        <w:r w:rsidDel="00E2040A">
          <w:rPr>
            <w:rStyle w:val="VerbatimChar"/>
          </w:rPr>
          <w:delText>“</w:delText>
        </w:r>
      </w:del>
      <w:ins w:id="16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164" w:author="Joyce Lee" w:date="2021-09-06T22:20:00Z">
        <w:r w:rsidDel="00E2040A">
          <w:rPr>
            <w:rStyle w:val="VerbatimChar"/>
          </w:rPr>
          <w:delText>”</w:delText>
        </w:r>
      </w:del>
      <w:ins w:id="165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init</w:t>
      </w:r>
      <w:proofErr w:type="spellEnd"/>
      <w:r>
        <w:rPr>
          <w:rStyle w:val="VerbatimChar"/>
        </w:rPr>
        <w:t xml:space="preserve"> {</w:t>
      </w:r>
      <w:ins w:id="166" w:author="Joyce Lee" w:date="2021-09-06T22:45:00Z">
        <w:r w:rsidR="00B72348">
          <w:rPr>
            <w:rStyle w:val="VerbatimChar"/>
          </w:rPr>
          <w:br/>
          <w:t xml:space="preserve">    </w:t>
        </w:r>
        <w:r w:rsidR="00B72348">
          <w:rPr>
            <w:rStyle w:val="VerbatimChar"/>
          </w:rPr>
          <w:t xml:space="preserve">// </w:t>
        </w:r>
        <w:r w:rsidR="00B72348">
          <w:rPr>
            <w:rStyle w:val="VerbatimChar"/>
            <w:rFonts w:hint="eastAsia"/>
            <w:lang w:eastAsia="ko-KR"/>
          </w:rPr>
          <w:t>e</w:t>
        </w:r>
        <w:r w:rsidR="00B72348">
          <w:rPr>
            <w:rStyle w:val="VerbatimChar"/>
          </w:rPr>
          <w:t xml:space="preserve">rror: </w:t>
        </w:r>
        <w:r w:rsidR="00B72348" w:rsidRPr="00E76DC4">
          <w:rPr>
            <w:rStyle w:val="VerbatimChar"/>
          </w:rPr>
          <w:t>'return' is not allowed here</w:t>
        </w:r>
      </w:ins>
      <w:r>
        <w:br/>
      </w:r>
      <w:r>
        <w:rPr>
          <w:rStyle w:val="VerbatimChar"/>
        </w:rPr>
        <w:t xml:space="preserve">    if (</w:t>
      </w:r>
      <w:proofErr w:type="spellStart"/>
      <w:r>
        <w:rPr>
          <w:rStyle w:val="VerbatimChar"/>
        </w:rPr>
        <w:t>firstName.isEmpty</w:t>
      </w:r>
      <w:proofErr w:type="spellEnd"/>
      <w:r>
        <w:rPr>
          <w:rStyle w:val="VerbatimChar"/>
        </w:rPr>
        <w:t>() &amp;&amp;</w:t>
      </w:r>
      <w:ins w:id="167" w:author="Joyce Lee" w:date="2021-09-06T22:31:00Z">
        <w:r w:rsidR="00E76DC4">
          <w:rPr>
            <w:rStyle w:val="VerbatimChar"/>
          </w:rPr>
          <w:t xml:space="preserve"> </w:t>
        </w:r>
      </w:ins>
      <w:proofErr w:type="spellStart"/>
      <w:r>
        <w:rPr>
          <w:rStyle w:val="VerbatimChar"/>
        </w:rPr>
        <w:t>familyName.isEmpty</w:t>
      </w:r>
      <w:proofErr w:type="spellEnd"/>
      <w:r>
        <w:rPr>
          <w:rStyle w:val="VerbatimChar"/>
        </w:rPr>
        <w:t xml:space="preserve">()) return </w:t>
      </w:r>
      <w:del w:id="168" w:author="Joyce Lee" w:date="2021-09-06T22:45:00Z">
        <w:r w:rsidDel="00B72348">
          <w:rPr>
            <w:rStyle w:val="VerbatimChar"/>
          </w:rPr>
          <w:delText xml:space="preserve">// </w:delText>
        </w:r>
      </w:del>
      <w:del w:id="169" w:author="Joyce Lee" w:date="2021-09-06T22:30:00Z">
        <w:r w:rsidDel="00E76DC4">
          <w:rPr>
            <w:rStyle w:val="VerbatimChar"/>
          </w:rPr>
          <w:delText>E</w:delText>
        </w:r>
      </w:del>
      <w:del w:id="170" w:author="Joyce Lee" w:date="2021-09-06T22:45:00Z">
        <w:r w:rsidDel="00B72348">
          <w:rPr>
            <w:rStyle w:val="VerbatimChar"/>
          </w:rPr>
          <w:delText>rror</w:delText>
        </w:r>
      </w:del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171" w:author="Joyce Lee" w:date="2021-09-06T22:20:00Z">
        <w:r w:rsidDel="00E2040A">
          <w:rPr>
            <w:rStyle w:val="VerbatimChar"/>
          </w:rPr>
          <w:delText>“</w:delText>
        </w:r>
      </w:del>
      <w:ins w:id="172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Created new Person instance: $</w:t>
      </w:r>
      <w:proofErr w:type="spellStart"/>
      <w:r>
        <w:rPr>
          <w:rStyle w:val="VerbatimChar"/>
        </w:rPr>
        <w:t>fullName</w:t>
      </w:r>
      <w:proofErr w:type="spellEnd"/>
      <w:del w:id="173" w:author="Joyce Lee" w:date="2021-09-06T22:20:00Z">
        <w:r w:rsidDel="00E2040A">
          <w:rPr>
            <w:rStyle w:val="VerbatimChar"/>
          </w:rPr>
          <w:delText>”</w:delText>
        </w:r>
      </w:del>
      <w:ins w:id="17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90BAAD1" w14:textId="2FA4F6E8" w:rsidR="005E1BE0" w:rsidRDefault="005E1BE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439F65B" w14:textId="4825D009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지금까지는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 w:rsidR="005E1BE0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초기화했다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="005E1BE0">
        <w:rPr>
          <w:rFonts w:hint="eastAsia"/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로직을</w:t>
      </w:r>
      <w:r>
        <w:rPr>
          <w:lang w:eastAsia="ko-KR"/>
        </w:rPr>
        <w:t xml:space="preserve"> </w:t>
      </w:r>
      <w:r>
        <w:rPr>
          <w:lang w:eastAsia="ko-KR"/>
        </w:rPr>
        <w:t>실행해야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초기화할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코틀린은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init</w:t>
      </w:r>
      <w:proofErr w:type="spellEnd"/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초기화하는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허용한다</w:t>
      </w:r>
      <w:r>
        <w:rPr>
          <w:lang w:eastAsia="ko-KR"/>
        </w:rPr>
        <w:t>.</w:t>
      </w:r>
    </w:p>
    <w:p w14:paraId="04FFCDE6" w14:textId="77777777" w:rsidR="005E1BE0" w:rsidRDefault="005E1BE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EACC28B" w14:textId="431322DA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fullName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</w:t>
      </w:r>
      <w:commentRangeStart w:id="175"/>
      <w:proofErr w:type="spellStart"/>
      <w:r>
        <w:rPr>
          <w:rStyle w:val="VerbatimChar"/>
        </w:rPr>
        <w:t>val</w:t>
      </w:r>
      <w:proofErr w:type="spellEnd"/>
      <w:ins w:id="176" w:author="Joyce Lee" w:date="2021-09-06T22:31:00Z">
        <w:r w:rsidR="00220CBA">
          <w:rPr>
            <w:rStyle w:val="VerbatimChar"/>
          </w:rPr>
          <w:t xml:space="preserve"> </w:t>
        </w:r>
      </w:ins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: String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ins w:id="177" w:author="Joyce Lee" w:date="2021-09-06T22:31:00Z">
        <w:r w:rsidR="00220CBA">
          <w:rPr>
            <w:rStyle w:val="VerbatimChar"/>
          </w:rPr>
          <w:t xml:space="preserve"> </w:t>
        </w:r>
      </w:ins>
      <w:proofErr w:type="spellStart"/>
      <w:r>
        <w:rPr>
          <w:rStyle w:val="VerbatimChar"/>
        </w:rPr>
        <w:t>familyName</w:t>
      </w:r>
      <w:commentRangeEnd w:id="175"/>
      <w:proofErr w:type="spellEnd"/>
      <w:r w:rsidR="00E07EE1">
        <w:rPr>
          <w:rStyle w:val="ad"/>
        </w:rPr>
        <w:commentReference w:id="175"/>
      </w:r>
      <w:r>
        <w:rPr>
          <w:rStyle w:val="VerbatimChar"/>
        </w:rPr>
        <w:t>: String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init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names = </w:t>
      </w:r>
      <w:proofErr w:type="spellStart"/>
      <w:r>
        <w:rPr>
          <w:rStyle w:val="VerbatimChar"/>
        </w:rPr>
        <w:t>fullName.split</w:t>
      </w:r>
      <w:proofErr w:type="spellEnd"/>
      <w:r>
        <w:rPr>
          <w:rStyle w:val="VerbatimChar"/>
        </w:rPr>
        <w:t>(</w:t>
      </w:r>
      <w:del w:id="178" w:author="Joyce Lee" w:date="2021-09-06T22:20:00Z">
        <w:r w:rsidDel="00E2040A">
          <w:rPr>
            <w:rStyle w:val="VerbatimChar"/>
          </w:rPr>
          <w:delText>“</w:delText>
        </w:r>
      </w:del>
      <w:ins w:id="17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 </w:t>
      </w:r>
      <w:del w:id="180" w:author="Joyce Lee" w:date="2021-09-06T22:20:00Z">
        <w:r w:rsidDel="00E2040A">
          <w:rPr>
            <w:rStyle w:val="VerbatimChar"/>
          </w:rPr>
          <w:delText>”</w:delText>
        </w:r>
      </w:del>
      <w:ins w:id="18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if (</w:t>
      </w:r>
      <w:proofErr w:type="spellStart"/>
      <w:r>
        <w:rPr>
          <w:rStyle w:val="VerbatimChar"/>
        </w:rPr>
        <w:t>names.size</w:t>
      </w:r>
      <w:proofErr w:type="spellEnd"/>
      <w:r>
        <w:rPr>
          <w:rStyle w:val="VerbatimChar"/>
        </w:rPr>
        <w:t xml:space="preserve"> != 2) {</w:t>
      </w:r>
      <w:r>
        <w:br/>
      </w:r>
      <w:r>
        <w:rPr>
          <w:rStyle w:val="VerbatimChar"/>
        </w:rPr>
        <w:t xml:space="preserve">      throw </w:t>
      </w:r>
      <w:proofErr w:type="spellStart"/>
      <w:r>
        <w:rPr>
          <w:rStyle w:val="VerbatimChar"/>
        </w:rPr>
        <w:t>IllegalArgumentException</w:t>
      </w:r>
      <w:proofErr w:type="spellEnd"/>
      <w:r>
        <w:rPr>
          <w:rStyle w:val="VerbatimChar"/>
        </w:rPr>
        <w:t>(</w:t>
      </w:r>
      <w:del w:id="182" w:author="Joyce Lee" w:date="2021-09-06T22:20:00Z">
        <w:r w:rsidDel="00E2040A">
          <w:rPr>
            <w:rStyle w:val="VerbatimChar"/>
          </w:rPr>
          <w:delText>“</w:delText>
        </w:r>
      </w:del>
      <w:ins w:id="18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Invalid name: $</w:t>
      </w:r>
      <w:proofErr w:type="spellStart"/>
      <w:r>
        <w:rPr>
          <w:rStyle w:val="VerbatimChar"/>
        </w:rPr>
        <w:t>fullName</w:t>
      </w:r>
      <w:proofErr w:type="spellEnd"/>
      <w:del w:id="184" w:author="Joyce Lee" w:date="2021-09-06T22:20:00Z">
        <w:r w:rsidDel="00E2040A">
          <w:rPr>
            <w:rStyle w:val="VerbatimChar"/>
          </w:rPr>
          <w:delText>”</w:delText>
        </w:r>
      </w:del>
      <w:ins w:id="18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= names[0]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 xml:space="preserve"> = names[1]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</w:t>
      </w:r>
      <w:del w:id="186" w:author="Joyce Lee" w:date="2021-09-06T22:20:00Z">
        <w:r w:rsidDel="00E2040A">
          <w:rPr>
            <w:rStyle w:val="VerbatimChar"/>
          </w:rPr>
          <w:delText>“</w:delText>
        </w:r>
      </w:del>
      <w:ins w:id="18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 Doe</w:t>
      </w:r>
      <w:del w:id="188" w:author="Joyce Lee" w:date="2021-09-06T22:20:00Z">
        <w:r w:rsidDel="00E2040A">
          <w:rPr>
            <w:rStyle w:val="VerbatimChar"/>
          </w:rPr>
          <w:delText>”</w:delText>
        </w:r>
      </w:del>
      <w:ins w:id="18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person.firstName</w:t>
      </w:r>
      <w:proofErr w:type="spellEnd"/>
      <w:r>
        <w:rPr>
          <w:rStyle w:val="VerbatimChar"/>
        </w:rPr>
        <w:t>) // John</w:t>
      </w:r>
      <w:r>
        <w:br/>
      </w:r>
      <w:r>
        <w:rPr>
          <w:rStyle w:val="VerbatimChar"/>
        </w:rPr>
        <w:t>}</w:t>
      </w:r>
    </w:p>
    <w:p w14:paraId="3678B06E" w14:textId="4F154E44" w:rsidR="005E1BE0" w:rsidRDefault="005E1BE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4B04542" w14:textId="24483C53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init</w:t>
      </w:r>
      <w:proofErr w:type="spellEnd"/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공백으로</w:t>
      </w:r>
      <w:r>
        <w:rPr>
          <w:lang w:eastAsia="ko-KR"/>
        </w:rPr>
        <w:t xml:space="preserve"> </w:t>
      </w:r>
      <w:r>
        <w:rPr>
          <w:lang w:eastAsia="ko-KR"/>
        </w:rPr>
        <w:t>분리된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</w:t>
      </w:r>
      <w:r>
        <w:rPr>
          <w:lang w:eastAsia="ko-KR"/>
        </w:rPr>
        <w:t>문자열의</w:t>
      </w:r>
      <w:r>
        <w:rPr>
          <w:lang w:eastAsia="ko-KR"/>
        </w:rPr>
        <w:t xml:space="preserve"> </w:t>
      </w:r>
      <w:r>
        <w:rPr>
          <w:lang w:eastAsia="ko-KR"/>
        </w:rPr>
        <w:t>배열로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familyName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초기화한다</w:t>
      </w:r>
      <w:r>
        <w:rPr>
          <w:lang w:eastAsia="ko-KR"/>
        </w:rPr>
        <w:t>.</w:t>
      </w:r>
    </w:p>
    <w:p w14:paraId="195DCAFF" w14:textId="0C78EBBB" w:rsidR="00B01BA2" w:rsidRDefault="00D4797A">
      <w:pPr>
        <w:pStyle w:val="a0"/>
        <w:rPr>
          <w:lang w:eastAsia="ko-KR"/>
        </w:rPr>
      </w:pP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확실히</w:t>
      </w:r>
      <w:r>
        <w:rPr>
          <w:lang w:eastAsia="ko-KR"/>
        </w:rPr>
        <w:t xml:space="preserve"> </w:t>
      </w:r>
      <w:r>
        <w:rPr>
          <w:lang w:eastAsia="ko-KR"/>
        </w:rPr>
        <w:t>초기화되는지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 xml:space="preserve">.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 w:rsidR="00DA2C8D">
        <w:rPr>
          <w:lang w:eastAsia="ko-KR"/>
        </w:rPr>
        <w:t>주생성자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경로가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초기화하거나</w:t>
      </w:r>
      <w:r>
        <w:rPr>
          <w:lang w:eastAsia="ko-KR"/>
        </w:rPr>
        <w:t>, (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초기화가</w:t>
      </w:r>
      <w:r>
        <w:rPr>
          <w:lang w:eastAsia="ko-KR"/>
        </w:rPr>
        <w:t xml:space="preserve"> </w:t>
      </w:r>
      <w:r>
        <w:rPr>
          <w:lang w:eastAsia="ko-KR"/>
        </w:rPr>
        <w:t>안</w:t>
      </w:r>
      <w:r w:rsidR="005E1BE0">
        <w:rPr>
          <w:rFonts w:hint="eastAsia"/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)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발생시키는지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 w:rsidR="005E1BE0">
        <w:rPr>
          <w:rFonts w:hint="eastAsia"/>
          <w:lang w:eastAsia="ko-KR"/>
        </w:rPr>
        <w:t>가</w:t>
      </w:r>
      <w:r w:rsidR="005E1BE0">
        <w:rPr>
          <w:rFonts w:hint="eastAsia"/>
          <w:lang w:eastAsia="ko-KR"/>
        </w:rPr>
        <w:t xml:space="preserve"> </w:t>
      </w:r>
      <w:r w:rsidR="005E1BE0">
        <w:rPr>
          <w:rFonts w:hint="eastAsia"/>
          <w:lang w:eastAsia="ko-KR"/>
        </w:rPr>
        <w:t>발생한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04EC9681" w14:textId="77777777" w:rsidR="005E1BE0" w:rsidRDefault="005E1BE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E416032" w14:textId="17F1F0C0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class Person(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// </w:t>
      </w:r>
      <w:ins w:id="190" w:author="Joyce Lee" w:date="2021-09-06T22:35:00Z">
        <w:r w:rsidR="002B1911" w:rsidRPr="002B1911">
          <w:rPr>
            <w:rStyle w:val="VerbatimChar"/>
          </w:rPr>
          <w:t>error: property must be initialized or be abstract</w:t>
        </w:r>
      </w:ins>
      <w:del w:id="191" w:author="Joyce Lee" w:date="2021-09-06T22:35:00Z">
        <w:r w:rsidDel="002B1911">
          <w:rPr>
            <w:rStyle w:val="VerbatimChar"/>
          </w:rPr>
          <w:delText>Error: properties may be uninitialized</w:delText>
        </w:r>
      </w:del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: String</w:t>
      </w:r>
      <w:r>
        <w:br/>
      </w:r>
      <w:r>
        <w:rPr>
          <w:rStyle w:val="VerbatimChar"/>
        </w:rPr>
        <w:lastRenderedPageBreak/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init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names = </w:t>
      </w:r>
      <w:proofErr w:type="spellStart"/>
      <w:r>
        <w:rPr>
          <w:rStyle w:val="VerbatimChar"/>
        </w:rPr>
        <w:t>fullName.split</w:t>
      </w:r>
      <w:proofErr w:type="spellEnd"/>
      <w:r>
        <w:rPr>
          <w:rStyle w:val="VerbatimChar"/>
        </w:rPr>
        <w:t>(</w:t>
      </w:r>
      <w:del w:id="192" w:author="Joyce Lee" w:date="2021-09-06T22:20:00Z">
        <w:r w:rsidDel="00E2040A">
          <w:rPr>
            <w:rStyle w:val="VerbatimChar"/>
          </w:rPr>
          <w:delText>“</w:delText>
        </w:r>
      </w:del>
      <w:ins w:id="19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 </w:t>
      </w:r>
      <w:del w:id="194" w:author="Joyce Lee" w:date="2021-09-06T22:20:00Z">
        <w:r w:rsidDel="00E2040A">
          <w:rPr>
            <w:rStyle w:val="VerbatimChar"/>
          </w:rPr>
          <w:delText>”</w:delText>
        </w:r>
      </w:del>
      <w:ins w:id="19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if (</w:t>
      </w:r>
      <w:proofErr w:type="spellStart"/>
      <w:r>
        <w:rPr>
          <w:rStyle w:val="VerbatimChar"/>
        </w:rPr>
        <w:t>names.size</w:t>
      </w:r>
      <w:proofErr w:type="spellEnd"/>
      <w:r>
        <w:rPr>
          <w:rStyle w:val="VerbatimChar"/>
        </w:rPr>
        <w:t xml:space="preserve"> == 2)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= names[0]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 xml:space="preserve"> = names[1]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3E75A8B" w14:textId="3D897E02" w:rsidR="005E1BE0" w:rsidRDefault="005E1BE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D14238C" w14:textId="6A76DE2F" w:rsidR="00B01BA2" w:rsidRDefault="00DA2C8D">
      <w:pPr>
        <w:pStyle w:val="FirstParagraph"/>
        <w:rPr>
          <w:lang w:eastAsia="ko-KR"/>
        </w:rPr>
      </w:pPr>
      <w:r>
        <w:rPr>
          <w:lang w:eastAsia="ko-KR"/>
        </w:rPr>
        <w:t>주생성자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파라미터를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프로퍼티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초기화나</w:t>
      </w:r>
      <w:r w:rsidR="00D4797A">
        <w:rPr>
          <w:lang w:eastAsia="ko-KR"/>
        </w:rPr>
        <w:t xml:space="preserve"> </w:t>
      </w:r>
      <w:proofErr w:type="spellStart"/>
      <w:r w:rsidR="00D4797A">
        <w:rPr>
          <w:rStyle w:val="VerbatimChar"/>
          <w:lang w:eastAsia="ko-KR"/>
        </w:rPr>
        <w:t>init</w:t>
      </w:r>
      <w:proofErr w:type="spellEnd"/>
      <w:r w:rsidR="00D4797A"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밖에서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사용할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없다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예를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들어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멤버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함수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내부에서는</w:t>
      </w:r>
      <w:r w:rsidR="00D4797A">
        <w:rPr>
          <w:lang w:eastAsia="ko-KR"/>
        </w:rPr>
        <w:t xml:space="preserve"> </w:t>
      </w:r>
      <w:proofErr w:type="spellStart"/>
      <w:r w:rsidR="00D4797A">
        <w:rPr>
          <w:rStyle w:val="VerbatimChar"/>
          <w:lang w:eastAsia="ko-KR"/>
        </w:rPr>
        <w:t>firstName</w:t>
      </w:r>
      <w:proofErr w:type="spellEnd"/>
      <w:r w:rsidR="00D4797A">
        <w:rPr>
          <w:lang w:eastAsia="ko-KR"/>
        </w:rPr>
        <w:t>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사용할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없기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때문에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다음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코드는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잘못된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코드다</w:t>
      </w:r>
      <w:r w:rsidR="00D4797A">
        <w:rPr>
          <w:lang w:eastAsia="ko-KR"/>
        </w:rPr>
        <w:t>.</w:t>
      </w:r>
    </w:p>
    <w:p w14:paraId="660D5D93" w14:textId="77777777" w:rsidR="005E1BE0" w:rsidRDefault="005E1BE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8A49358" w14:textId="29B1AE97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 = </w:t>
      </w:r>
      <w:del w:id="196" w:author="Joyce Lee" w:date="2021-09-06T22:20:00Z">
        <w:r w:rsidDel="00E2040A">
          <w:rPr>
            <w:rStyle w:val="VerbatimChar"/>
          </w:rPr>
          <w:delText>“</w:delText>
        </w:r>
      </w:del>
      <w:ins w:id="19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198" w:author="Joyce Lee" w:date="2021-09-06T22:20:00Z">
        <w:r w:rsidDel="00E2040A">
          <w:rPr>
            <w:rStyle w:val="VerbatimChar"/>
          </w:rPr>
          <w:delText>”</w:delText>
        </w:r>
      </w:del>
      <w:ins w:id="199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printFirstName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) // Error: first name is not available here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6ECCB93" w14:textId="454A8DCF" w:rsidR="005E1BE0" w:rsidRDefault="005E1BE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CB55696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해법은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4D97BAEE" w14:textId="77777777" w:rsidR="005E1BE0" w:rsidRDefault="005E1BE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3C77422" w14:textId="4402B6B1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class Person(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= </w:t>
      </w:r>
      <w:proofErr w:type="spellStart"/>
      <w:proofErr w:type="gram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/</w:t>
      </w:r>
      <w:proofErr w:type="gramEnd"/>
      <w:r>
        <w:rPr>
          <w:rStyle w:val="VerbatimChar"/>
        </w:rPr>
        <w:t xml:space="preserve">/ </w:t>
      </w:r>
      <w:proofErr w:type="spellStart"/>
      <w:r>
        <w:rPr>
          <w:rStyle w:val="VerbatimChar"/>
        </w:rPr>
        <w:t>firstName</w:t>
      </w:r>
      <w:proofErr w:type="spellEnd"/>
      <w:del w:id="200" w:author="Joyce Lee" w:date="2021-09-06T22:33:00Z">
        <w:r w:rsidDel="00220CBA">
          <w:rPr>
            <w:rStyle w:val="VerbatimChar"/>
            <w:rFonts w:hint="eastAsia"/>
            <w:lang w:eastAsia="ko-KR"/>
          </w:rPr>
          <w:delText xml:space="preserve"> refers to constructor parameter</w:delText>
        </w:r>
      </w:del>
      <w:ins w:id="201" w:author="Joyce Lee" w:date="2021-09-06T22:33:00Z">
        <w:r w:rsidR="00220CBA">
          <w:rPr>
            <w:rStyle w:val="VerbatimChar"/>
            <w:rFonts w:hint="eastAsia"/>
            <w:lang w:eastAsia="ko-KR"/>
          </w:rPr>
          <w:t>은</w:t>
        </w:r>
        <w:r w:rsidR="00220CBA">
          <w:rPr>
            <w:rStyle w:val="VerbatimChar"/>
            <w:rFonts w:hint="eastAsia"/>
            <w:lang w:eastAsia="ko-KR"/>
          </w:rPr>
          <w:t xml:space="preserve"> </w:t>
        </w:r>
        <w:r w:rsidR="00220CBA">
          <w:rPr>
            <w:rStyle w:val="VerbatimChar"/>
            <w:rFonts w:hint="eastAsia"/>
            <w:lang w:eastAsia="ko-KR"/>
          </w:rPr>
          <w:t>생성자</w:t>
        </w:r>
        <w:r w:rsidR="00220CBA">
          <w:rPr>
            <w:rStyle w:val="VerbatimChar"/>
            <w:rFonts w:hint="eastAsia"/>
            <w:lang w:eastAsia="ko-KR"/>
          </w:rPr>
          <w:t xml:space="preserve"> </w:t>
        </w:r>
        <w:r w:rsidR="00220CBA">
          <w:rPr>
            <w:rStyle w:val="VerbatimChar"/>
            <w:rFonts w:hint="eastAsia"/>
            <w:lang w:eastAsia="ko-KR"/>
          </w:rPr>
          <w:t>파라미터를</w:t>
        </w:r>
        <w:r w:rsidR="00220CBA">
          <w:rPr>
            <w:rStyle w:val="VerbatimChar"/>
            <w:rFonts w:hint="eastAsia"/>
            <w:lang w:eastAsia="ko-KR"/>
          </w:rPr>
          <w:t xml:space="preserve"> </w:t>
        </w:r>
        <w:r w:rsidR="00220CBA">
          <w:rPr>
            <w:rStyle w:val="VerbatimChar"/>
            <w:rFonts w:hint="eastAsia"/>
            <w:lang w:eastAsia="ko-KR"/>
          </w:rPr>
          <w:t>가리킴</w:t>
        </w:r>
      </w:ins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 = </w:t>
      </w:r>
      <w:del w:id="202" w:author="Joyce Lee" w:date="2021-09-06T22:20:00Z">
        <w:r w:rsidDel="00E2040A">
          <w:rPr>
            <w:rStyle w:val="VerbatimChar"/>
          </w:rPr>
          <w:delText>“</w:delText>
        </w:r>
      </w:del>
      <w:ins w:id="20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204" w:author="Joyce Lee" w:date="2021-09-06T22:20:00Z">
        <w:r w:rsidDel="00E2040A">
          <w:rPr>
            <w:rStyle w:val="VerbatimChar"/>
          </w:rPr>
          <w:delText>”</w:delText>
        </w:r>
      </w:del>
      <w:ins w:id="205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printFirstName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) // Ok: </w:t>
      </w:r>
      <w:ins w:id="206" w:author="Joyce Lee" w:date="2021-09-06T22:33:00Z">
        <w:r w:rsidR="00220CBA">
          <w:rPr>
            <w:rStyle w:val="VerbatimChar"/>
            <w:rFonts w:hint="eastAsia"/>
            <w:lang w:eastAsia="ko-KR"/>
          </w:rPr>
          <w:t>여기서</w:t>
        </w:r>
        <w:r w:rsidR="00220CBA">
          <w:rPr>
            <w:rStyle w:val="VerbatimChar"/>
            <w:rFonts w:hint="eastAsia"/>
            <w:lang w:eastAsia="ko-KR"/>
          </w:rPr>
          <w:t xml:space="preserve"> </w:t>
        </w:r>
      </w:ins>
      <w:proofErr w:type="spellStart"/>
      <w:r>
        <w:rPr>
          <w:rStyle w:val="VerbatimChar"/>
        </w:rPr>
        <w:t>firstName</w:t>
      </w:r>
      <w:proofErr w:type="spellEnd"/>
      <w:del w:id="207" w:author="Joyce Lee" w:date="2021-09-06T22:33:00Z">
        <w:r w:rsidDel="00220CBA">
          <w:rPr>
            <w:rStyle w:val="VerbatimChar"/>
            <w:rFonts w:hint="eastAsia"/>
            <w:lang w:eastAsia="ko-KR"/>
          </w:rPr>
          <w:delText xml:space="preserve"> refers to member property here</w:delText>
        </w:r>
      </w:del>
      <w:ins w:id="208" w:author="Joyce Lee" w:date="2021-09-06T22:33:00Z">
        <w:r w:rsidR="00220CBA">
          <w:rPr>
            <w:rStyle w:val="VerbatimChar"/>
            <w:rFonts w:hint="eastAsia"/>
            <w:lang w:eastAsia="ko-KR"/>
          </w:rPr>
          <w:t>은</w:t>
        </w:r>
        <w:r w:rsidR="00220CBA">
          <w:rPr>
            <w:rStyle w:val="VerbatimChar"/>
            <w:rFonts w:hint="eastAsia"/>
            <w:lang w:eastAsia="ko-KR"/>
          </w:rPr>
          <w:t xml:space="preserve"> </w:t>
        </w:r>
        <w:r w:rsidR="00220CBA">
          <w:rPr>
            <w:rStyle w:val="VerbatimChar"/>
            <w:rFonts w:hint="eastAsia"/>
            <w:lang w:eastAsia="ko-KR"/>
          </w:rPr>
          <w:t>멤버</w:t>
        </w:r>
        <w:r w:rsidR="00220CBA">
          <w:rPr>
            <w:rStyle w:val="VerbatimChar"/>
            <w:rFonts w:hint="eastAsia"/>
            <w:lang w:eastAsia="ko-KR"/>
          </w:rPr>
          <w:t xml:space="preserve"> </w:t>
        </w:r>
        <w:r w:rsidR="00220CBA">
          <w:rPr>
            <w:rStyle w:val="VerbatimChar"/>
            <w:rFonts w:hint="eastAsia"/>
            <w:lang w:eastAsia="ko-KR"/>
          </w:rPr>
          <w:t>프로퍼티를</w:t>
        </w:r>
        <w:r w:rsidR="00220CBA">
          <w:rPr>
            <w:rStyle w:val="VerbatimChar"/>
            <w:rFonts w:hint="eastAsia"/>
            <w:lang w:eastAsia="ko-KR"/>
          </w:rPr>
          <w:t xml:space="preserve"> </w:t>
        </w:r>
        <w:r w:rsidR="00220CBA">
          <w:rPr>
            <w:rStyle w:val="VerbatimChar"/>
            <w:rFonts w:hint="eastAsia"/>
            <w:lang w:eastAsia="ko-KR"/>
          </w:rPr>
          <w:t>가리킴</w:t>
        </w:r>
      </w:ins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6FF8B6B" w14:textId="7494684D" w:rsidR="005E1BE0" w:rsidRDefault="005E1BE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5BF2CAB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간단하게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프로퍼티로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3CACA5D1" w14:textId="77777777" w:rsidR="005E1BE0" w:rsidRDefault="005E1BE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22180C0" w14:textId="41335B24" w:rsidR="00B01BA2" w:rsidRDefault="00D4797A">
      <w:pPr>
        <w:pStyle w:val="SourceCode"/>
        <w:rPr>
          <w:rStyle w:val="VerbatimChar"/>
        </w:rPr>
      </w:pPr>
      <w:commentRangeStart w:id="209"/>
      <w:r>
        <w:rPr>
          <w:rStyle w:val="VerbatimChar"/>
        </w:rPr>
        <w:t>class</w:t>
      </w:r>
      <w:ins w:id="210" w:author="Joyce Lee" w:date="2021-09-06T22:33:00Z">
        <w:r w:rsidR="00425A33">
          <w:rPr>
            <w:rStyle w:val="VerbatimChar"/>
          </w:rPr>
          <w:t xml:space="preserve"> </w:t>
        </w:r>
      </w:ins>
      <w:r>
        <w:rPr>
          <w:rStyle w:val="VerbatimChar"/>
        </w:rPr>
        <w:t>Person</w:t>
      </w:r>
      <w:commentRangeEnd w:id="209"/>
      <w:r w:rsidR="004039D3">
        <w:rPr>
          <w:rStyle w:val="ad"/>
        </w:rPr>
        <w:commentReference w:id="209"/>
      </w:r>
      <w:r>
        <w:rPr>
          <w:rStyle w:val="VerbatimChar"/>
        </w:rPr>
        <w:t>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/</w:t>
      </w:r>
      <w:proofErr w:type="gramStart"/>
      <w:r>
        <w:rPr>
          <w:rStyle w:val="VerbatimChar"/>
        </w:rPr>
        <w:t xml:space="preserve">/ </w:t>
      </w:r>
      <w:proofErr w:type="spellStart"/>
      <w:r>
        <w:rPr>
          <w:rStyle w:val="VerbatimChar"/>
        </w:rPr>
        <w:t>firstName</w:t>
      </w:r>
      <w:proofErr w:type="gramEnd"/>
      <w:r>
        <w:rPr>
          <w:rStyle w:val="VerbatimChar"/>
        </w:rPr>
        <w:t>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생성자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파라미터를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가리킴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 = </w:t>
      </w:r>
      <w:del w:id="211" w:author="Joyce Lee" w:date="2021-09-06T22:20:00Z">
        <w:r w:rsidDel="00E2040A">
          <w:rPr>
            <w:rStyle w:val="VerbatimChar"/>
          </w:rPr>
          <w:delText>“</w:delText>
        </w:r>
      </w:del>
      <w:ins w:id="212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213" w:author="Joyce Lee" w:date="2021-09-06T22:20:00Z">
        <w:r w:rsidDel="00E2040A">
          <w:rPr>
            <w:rStyle w:val="VerbatimChar"/>
          </w:rPr>
          <w:delText>”</w:delText>
        </w:r>
      </w:del>
      <w:ins w:id="214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printFirstName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) // </w:t>
      </w:r>
      <w:proofErr w:type="spellStart"/>
      <w:r>
        <w:rPr>
          <w:rStyle w:val="VerbatimChar"/>
        </w:rPr>
        <w:t>firstName</w:t>
      </w:r>
      <w:r>
        <w:rPr>
          <w:rStyle w:val="VerbatimChar"/>
        </w:rPr>
        <w:t>은</w:t>
      </w:r>
      <w:proofErr w:type="spellEnd"/>
      <w:r>
        <w:rPr>
          <w:rStyle w:val="VerbatimChar"/>
        </w:rPr>
        <w:t xml:space="preserve"> </w:t>
      </w:r>
      <w:ins w:id="215" w:author="Joyce Lee" w:date="2021-09-06T22:33:00Z">
        <w:r w:rsidR="006C18AF">
          <w:rPr>
            <w:rStyle w:val="VerbatimChar"/>
            <w:rFonts w:hint="eastAsia"/>
            <w:lang w:eastAsia="ko-KR"/>
          </w:rPr>
          <w:t>멤버</w:t>
        </w:r>
        <w:r w:rsidR="006C18AF">
          <w:rPr>
            <w:rStyle w:val="VerbatimChar"/>
            <w:rFonts w:hint="eastAsia"/>
            <w:lang w:eastAsia="ko-KR"/>
          </w:rPr>
          <w:t xml:space="preserve"> </w:t>
        </w:r>
      </w:ins>
      <w:proofErr w:type="spellStart"/>
      <w:r>
        <w:rPr>
          <w:rStyle w:val="VerbatimChar"/>
        </w:rPr>
        <w:t>프로퍼티를</w:t>
      </w:r>
      <w:proofErr w:type="spellEnd"/>
      <w:r>
        <w:rPr>
          <w:rStyle w:val="VerbatimChar"/>
        </w:rPr>
        <w:t xml:space="preserve"> </w:t>
      </w:r>
      <w:r w:rsidR="005E1BE0">
        <w:rPr>
          <w:rStyle w:val="VerbatimChar"/>
          <w:rFonts w:hint="eastAsia"/>
          <w:lang w:eastAsia="ko-KR"/>
        </w:rPr>
        <w:t>가</w:t>
      </w:r>
      <w:proofErr w:type="spellStart"/>
      <w:r>
        <w:rPr>
          <w:rStyle w:val="VerbatimChar"/>
        </w:rPr>
        <w:t>리킴</w:t>
      </w:r>
      <w:proofErr w:type="spellEnd"/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lastRenderedPageBreak/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</w:t>
      </w:r>
      <w:del w:id="216" w:author="Joyce Lee" w:date="2021-09-06T22:20:00Z">
        <w:r w:rsidDel="00E2040A">
          <w:rPr>
            <w:rStyle w:val="VerbatimChar"/>
          </w:rPr>
          <w:delText>“</w:delText>
        </w:r>
      </w:del>
      <w:ins w:id="21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218" w:author="Joyce Lee" w:date="2021-09-06T22:20:00Z">
        <w:r w:rsidDel="00E2040A">
          <w:rPr>
            <w:rStyle w:val="VerbatimChar"/>
          </w:rPr>
          <w:delText>”</w:delText>
        </w:r>
      </w:del>
      <w:ins w:id="21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, </w:t>
      </w:r>
      <w:del w:id="220" w:author="Joyce Lee" w:date="2021-09-06T22:20:00Z">
        <w:r w:rsidDel="00E2040A">
          <w:rPr>
            <w:rStyle w:val="VerbatimChar"/>
          </w:rPr>
          <w:delText>“</w:delText>
        </w:r>
      </w:del>
      <w:ins w:id="22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Doe</w:t>
      </w:r>
      <w:del w:id="222" w:author="Joyce Lee" w:date="2021-09-06T22:20:00Z">
        <w:r w:rsidDel="00E2040A">
          <w:rPr>
            <w:rStyle w:val="VerbatimChar"/>
          </w:rPr>
          <w:delText>”</w:delText>
        </w:r>
      </w:del>
      <w:ins w:id="22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person.firstName</w:t>
      </w:r>
      <w:proofErr w:type="spellEnd"/>
      <w:r>
        <w:rPr>
          <w:rStyle w:val="VerbatimChar"/>
        </w:rPr>
        <w:t xml:space="preserve">) // </w:t>
      </w:r>
      <w:proofErr w:type="spellStart"/>
      <w:r>
        <w:rPr>
          <w:rStyle w:val="VerbatimChar"/>
        </w:rPr>
        <w:t>firstName</w:t>
      </w:r>
      <w:r>
        <w:rPr>
          <w:rStyle w:val="VerbatimChar"/>
        </w:rPr>
        <w:t>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프로퍼티를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가리킴</w:t>
      </w:r>
      <w:proofErr w:type="spellEnd"/>
      <w:r>
        <w:br/>
      </w:r>
      <w:r>
        <w:rPr>
          <w:rStyle w:val="VerbatimChar"/>
        </w:rPr>
        <w:t>}</w:t>
      </w:r>
    </w:p>
    <w:p w14:paraId="3A361C8F" w14:textId="48F27F8D" w:rsidR="005E1BE0" w:rsidRDefault="005E1BE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A551D6A" w14:textId="65404F38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덧붙이면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초기화되는</w:t>
      </w:r>
      <w:r>
        <w:rPr>
          <w:lang w:eastAsia="ko-KR"/>
        </w:rPr>
        <w:t xml:space="preserve"> (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파라미터와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)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정의한다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초기화나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init</w:t>
      </w:r>
      <w:proofErr w:type="spellEnd"/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참조하면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가리키고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위치에서</w:t>
      </w:r>
      <w:r>
        <w:rPr>
          <w:lang w:eastAsia="ko-KR"/>
        </w:rPr>
        <w:t xml:space="preserve"> </w:t>
      </w:r>
      <w:r>
        <w:rPr>
          <w:lang w:eastAsia="ko-KR"/>
        </w:rPr>
        <w:t>참조하면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가리키게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5E565947" w14:textId="3C30F839" w:rsidR="00B01BA2" w:rsidRDefault="005E1BE0">
      <w:pPr>
        <w:pStyle w:val="a8"/>
        <w:rPr>
          <w:lang w:eastAsia="ko-KR"/>
        </w:rPr>
      </w:pPr>
      <w:bookmarkStart w:id="224" w:name="ide-팁"/>
      <w:bookmarkEnd w:id="224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D4797A">
        <w:rPr>
          <w:lang w:eastAsia="ko-KR"/>
        </w:rPr>
        <w:t xml:space="preserve">IDE </w:t>
      </w:r>
      <w:r w:rsidR="00D4797A">
        <w:rPr>
          <w:lang w:eastAsia="ko-KR"/>
        </w:rPr>
        <w:t>팁</w:t>
      </w:r>
    </w:p>
    <w:p w14:paraId="31ABD69B" w14:textId="56C439DA" w:rsidR="00B01BA2" w:rsidRDefault="00D4797A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플러그인은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초기화하는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/</w:t>
      </w:r>
      <w:r>
        <w:rPr>
          <w:rStyle w:val="VerbatimChar"/>
          <w:lang w:eastAsia="ko-KR"/>
        </w:rPr>
        <w:t>var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변환해준다</w:t>
      </w:r>
      <w:r>
        <w:rPr>
          <w:lang w:eastAsia="ko-KR"/>
        </w:rPr>
        <w:t>(</w:t>
      </w:r>
      <w:r w:rsidR="00F11EBF">
        <w:rPr>
          <w:lang w:eastAsia="ko-KR"/>
        </w:rPr>
        <w:t>그림</w:t>
      </w:r>
      <w:r w:rsidR="00F11EBF">
        <w:rPr>
          <w:lang w:eastAsia="ko-KR"/>
        </w:rPr>
        <w:t xml:space="preserve"> 4-</w:t>
      </w:r>
      <w:r>
        <w:rPr>
          <w:lang w:eastAsia="ko-KR"/>
        </w:rPr>
        <w:t>1).</w:t>
      </w:r>
    </w:p>
    <w:p w14:paraId="2854BBAC" w14:textId="43444861" w:rsidR="00B01BA2" w:rsidRDefault="00F11EBF">
      <w:pPr>
        <w:pStyle w:val="a8"/>
        <w:rPr>
          <w:lang w:eastAsia="ko-KR"/>
        </w:rPr>
      </w:pPr>
      <w:bookmarkStart w:id="225" w:name="그림-4.1-프로퍼티를-생성자-valvar-파라미터로-변환하기"/>
      <w:bookmarkEnd w:id="225"/>
      <w:r>
        <w:rPr>
          <w:lang w:eastAsia="ko-KR"/>
        </w:rPr>
        <w:t>그림</w:t>
      </w:r>
      <w:r>
        <w:rPr>
          <w:lang w:eastAsia="ko-KR"/>
        </w:rPr>
        <w:t xml:space="preserve"> 4-</w:t>
      </w:r>
      <w:r w:rsidR="00D4797A">
        <w:rPr>
          <w:lang w:eastAsia="ko-KR"/>
        </w:rPr>
        <w:t xml:space="preserve">1: </w:t>
      </w:r>
      <w:r w:rsidR="00D4797A">
        <w:rPr>
          <w:lang w:eastAsia="ko-KR"/>
        </w:rPr>
        <w:t>프로퍼티를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생성자</w:t>
      </w:r>
      <w:r w:rsidR="00D4797A">
        <w:rPr>
          <w:lang w:eastAsia="ko-KR"/>
        </w:rPr>
        <w:t xml:space="preserve"> </w:t>
      </w:r>
      <w:proofErr w:type="spellStart"/>
      <w:r w:rsidR="00D4797A">
        <w:rPr>
          <w:rStyle w:val="VerbatimChar"/>
          <w:lang w:eastAsia="ko-KR"/>
        </w:rPr>
        <w:t>val</w:t>
      </w:r>
      <w:proofErr w:type="spellEnd"/>
      <w:r w:rsidR="00D4797A">
        <w:rPr>
          <w:lang w:eastAsia="ko-KR"/>
        </w:rPr>
        <w:t>/</w:t>
      </w:r>
      <w:r w:rsidR="00D4797A">
        <w:rPr>
          <w:rStyle w:val="VerbatimChar"/>
          <w:lang w:eastAsia="ko-KR"/>
        </w:rPr>
        <w:t>var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파라미터로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변환하기</w:t>
      </w:r>
    </w:p>
    <w:p w14:paraId="72ECEA95" w14:textId="2DC00E58" w:rsidR="00AF1E17" w:rsidRDefault="00AF1E17" w:rsidP="005E1BE0">
      <w:pPr>
        <w:pStyle w:val="a0"/>
        <w:rPr>
          <w:lang w:eastAsia="ko-KR"/>
        </w:rPr>
      </w:pPr>
      <w:r w:rsidRPr="00AF1E17">
        <w:rPr>
          <w:noProof/>
          <w:lang w:eastAsia="ko-KR"/>
        </w:rPr>
        <w:drawing>
          <wp:inline distT="0" distB="0" distL="0" distR="0" wp14:anchorId="3BF312C5" wp14:editId="7723F05F">
            <wp:extent cx="5204911" cy="168416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2888" w14:textId="45EBDB86" w:rsidR="005E1BE0" w:rsidRPr="005E1BE0" w:rsidRDefault="005E1BE0" w:rsidP="005E1BE0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55B07446" w14:textId="77777777" w:rsidR="00B01BA2" w:rsidRDefault="00D4797A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/</w:t>
      </w:r>
      <w:r>
        <w:rPr>
          <w:rStyle w:val="VerbatimChar"/>
          <w:lang w:eastAsia="ko-KR"/>
        </w:rPr>
        <w:t>var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단순하지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멤버가</w:t>
      </w:r>
      <w:r>
        <w:rPr>
          <w:lang w:eastAsia="ko-KR"/>
        </w:rPr>
        <w:t xml:space="preserve"> </w:t>
      </w:r>
      <w:r>
        <w:rPr>
          <w:lang w:eastAsia="ko-KR"/>
        </w:rPr>
        <w:t>포함되지만</w:t>
      </w:r>
      <w:r>
        <w:rPr>
          <w:lang w:eastAsia="ko-KR"/>
        </w:rPr>
        <w:t xml:space="preserve"> </w:t>
      </w:r>
      <w:r>
        <w:rPr>
          <w:lang w:eastAsia="ko-KR"/>
        </w:rPr>
        <w:t>본문은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비어있는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BB9BFA9" w14:textId="77777777" w:rsidR="00F11EBF" w:rsidRDefault="00F11EB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D698382" w14:textId="2425E25F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 xml:space="preserve">: String = </w:t>
      </w:r>
      <w:del w:id="226" w:author="Joyce Lee" w:date="2021-09-06T22:20:00Z">
        <w:r w:rsidDel="00E2040A">
          <w:rPr>
            <w:rStyle w:val="VerbatimChar"/>
          </w:rPr>
          <w:delText>"</w:delText>
        </w:r>
      </w:del>
      <w:ins w:id="227" w:author="Joyce Lee" w:date="2021-09-06T22:20:00Z">
        <w:r w:rsidR="00E2040A">
          <w:rPr>
            <w:rStyle w:val="VerbatimChar"/>
          </w:rPr>
          <w:t>"</w:t>
        </w:r>
      </w:ins>
      <w:del w:id="228" w:author="Joyce Lee" w:date="2021-09-06T22:20:00Z">
        <w:r w:rsidDel="00E2040A">
          <w:rPr>
            <w:rStyle w:val="VerbatimChar"/>
          </w:rPr>
          <w:delText>"</w:delText>
        </w:r>
      </w:del>
      <w:ins w:id="22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 {</w:t>
      </w:r>
      <w:r>
        <w:br/>
      </w:r>
      <w:r>
        <w:rPr>
          <w:rStyle w:val="VerbatimChar"/>
        </w:rPr>
        <w:t>}</w:t>
      </w:r>
    </w:p>
    <w:p w14:paraId="5D591EA4" w14:textId="3EF951D8" w:rsidR="00F11EBF" w:rsidRDefault="00F11EB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3E70984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본문을</w:t>
      </w:r>
      <w:r>
        <w:rPr>
          <w:lang w:eastAsia="ko-KR"/>
        </w:rPr>
        <w:t xml:space="preserve"> </w:t>
      </w:r>
      <w:r>
        <w:rPr>
          <w:lang w:eastAsia="ko-KR"/>
        </w:rPr>
        <w:t>아예</w:t>
      </w:r>
      <w:r>
        <w:rPr>
          <w:lang w:eastAsia="ko-KR"/>
        </w:rPr>
        <w:t xml:space="preserve"> </w:t>
      </w:r>
      <w:r>
        <w:rPr>
          <w:lang w:eastAsia="ko-KR"/>
        </w:rPr>
        <w:t>생략할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 xml:space="preserve">J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플러그인은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코딩</w:t>
      </w:r>
      <w:r>
        <w:rPr>
          <w:lang w:eastAsia="ko-KR"/>
        </w:rPr>
        <w:t xml:space="preserve"> </w:t>
      </w:r>
      <w:r>
        <w:rPr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lang w:eastAsia="ko-KR"/>
        </w:rPr>
        <w:t>권장한다</w:t>
      </w:r>
      <w:r>
        <w:rPr>
          <w:lang w:eastAsia="ko-KR"/>
        </w:rPr>
        <w:t>.</w:t>
      </w:r>
    </w:p>
    <w:p w14:paraId="5A25E06E" w14:textId="77777777" w:rsidR="00F11EBF" w:rsidRDefault="00F11EB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164C706" w14:textId="6AFFA13A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 xml:space="preserve">: String = </w:t>
      </w:r>
      <w:del w:id="230" w:author="Joyce Lee" w:date="2021-09-06T22:20:00Z">
        <w:r w:rsidDel="00E2040A">
          <w:rPr>
            <w:rStyle w:val="VerbatimChar"/>
          </w:rPr>
          <w:delText>"</w:delText>
        </w:r>
      </w:del>
      <w:ins w:id="231" w:author="Joyce Lee" w:date="2021-09-06T22:20:00Z">
        <w:r w:rsidR="00E2040A">
          <w:rPr>
            <w:rStyle w:val="VerbatimChar"/>
          </w:rPr>
          <w:t>"</w:t>
        </w:r>
      </w:ins>
      <w:del w:id="232" w:author="Joyce Lee" w:date="2021-09-06T22:20:00Z">
        <w:r w:rsidDel="00E2040A">
          <w:rPr>
            <w:rStyle w:val="VerbatimChar"/>
          </w:rPr>
          <w:delText>"</w:delText>
        </w:r>
      </w:del>
      <w:ins w:id="23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</w:p>
    <w:p w14:paraId="30C74607" w14:textId="67D65A86" w:rsidR="00F11EBF" w:rsidRDefault="00F11EB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2340241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vararg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2812225" w14:textId="77777777" w:rsidR="00F11EBF" w:rsidRDefault="00F11EB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0473F9F" w14:textId="26372E67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 xml:space="preserve">: String = </w:t>
      </w:r>
      <w:del w:id="234" w:author="Joyce Lee" w:date="2021-09-06T22:20:00Z">
        <w:r w:rsidDel="00E2040A">
          <w:rPr>
            <w:rStyle w:val="VerbatimChar"/>
          </w:rPr>
          <w:delText>"</w:delText>
        </w:r>
      </w:del>
      <w:ins w:id="235" w:author="Joyce Lee" w:date="2021-09-06T22:20:00Z">
        <w:r w:rsidR="00E2040A">
          <w:rPr>
            <w:rStyle w:val="VerbatimChar"/>
          </w:rPr>
          <w:t>"</w:t>
        </w:r>
      </w:ins>
      <w:del w:id="236" w:author="Joyce Lee" w:date="2021-09-06T22:20:00Z">
        <w:r w:rsidDel="00E2040A">
          <w:rPr>
            <w:rStyle w:val="VerbatimChar"/>
          </w:rPr>
          <w:delText>"</w:delText>
        </w:r>
      </w:del>
      <w:ins w:id="23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() = </w:t>
      </w:r>
      <w:del w:id="238" w:author="Joyce Lee" w:date="2021-09-06T22:20:00Z">
        <w:r w:rsidDel="00E2040A">
          <w:rPr>
            <w:rStyle w:val="VerbatimChar"/>
          </w:rPr>
          <w:delText>"</w:delText>
        </w:r>
      </w:del>
      <w:ins w:id="23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240" w:author="Joyce Lee" w:date="2021-09-06T22:20:00Z">
        <w:r w:rsidDel="00E2040A">
          <w:rPr>
            <w:rStyle w:val="VerbatimChar"/>
          </w:rPr>
          <w:delText>"</w:delText>
        </w:r>
      </w:del>
      <w:ins w:id="241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Room(</w:t>
      </w:r>
      <w:proofErr w:type="spellStart"/>
      <w:r>
        <w:rPr>
          <w:rStyle w:val="VerbatimChar"/>
        </w:rPr>
        <w:t>vararg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persons: Person) {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showNames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for (person in persons)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person.fullName</w:t>
      </w:r>
      <w:proofErr w:type="spellEnd"/>
      <w:r>
        <w:rPr>
          <w:rStyle w:val="VerbatimChar"/>
        </w:rPr>
        <w:t>())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room = Room(Person(</w:t>
      </w:r>
      <w:del w:id="242" w:author="Joyce Lee" w:date="2021-09-06T22:20:00Z">
        <w:r w:rsidDel="00E2040A">
          <w:rPr>
            <w:rStyle w:val="VerbatimChar"/>
          </w:rPr>
          <w:delText>"</w:delText>
        </w:r>
      </w:del>
      <w:ins w:id="24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244" w:author="Joyce Lee" w:date="2021-09-06T22:20:00Z">
        <w:r w:rsidDel="00E2040A">
          <w:rPr>
            <w:rStyle w:val="VerbatimChar"/>
          </w:rPr>
          <w:delText>"</w:delText>
        </w:r>
      </w:del>
      <w:ins w:id="24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), Person(</w:t>
      </w:r>
      <w:del w:id="246" w:author="Joyce Lee" w:date="2021-09-06T22:20:00Z">
        <w:r w:rsidDel="00E2040A">
          <w:rPr>
            <w:rStyle w:val="VerbatimChar"/>
          </w:rPr>
          <w:delText>"</w:delText>
        </w:r>
      </w:del>
      <w:ins w:id="24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Jane</w:t>
      </w:r>
      <w:del w:id="248" w:author="Joyce Lee" w:date="2021-09-06T22:20:00Z">
        <w:r w:rsidDel="00E2040A">
          <w:rPr>
            <w:rStyle w:val="VerbatimChar"/>
          </w:rPr>
          <w:delText>"</w:delText>
        </w:r>
      </w:del>
      <w:ins w:id="24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, </w:t>
      </w:r>
      <w:del w:id="250" w:author="Joyce Lee" w:date="2021-09-06T22:20:00Z">
        <w:r w:rsidDel="00E2040A">
          <w:rPr>
            <w:rStyle w:val="VerbatimChar"/>
          </w:rPr>
          <w:delText>"</w:delText>
        </w:r>
      </w:del>
      <w:ins w:id="25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Smith</w:t>
      </w:r>
      <w:del w:id="252" w:author="Joyce Lee" w:date="2021-09-06T22:20:00Z">
        <w:r w:rsidDel="00E2040A">
          <w:rPr>
            <w:rStyle w:val="VerbatimChar"/>
          </w:rPr>
          <w:delText>"</w:delText>
        </w:r>
      </w:del>
      <w:ins w:id="25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room.showNames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}</w:t>
      </w:r>
    </w:p>
    <w:p w14:paraId="521D7A10" w14:textId="4FE0897C" w:rsidR="00F11EBF" w:rsidRDefault="00F11EB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8607F99" w14:textId="6439399D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초기화하고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대부분은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 w:rsidR="00DA2C8D">
        <w:rPr>
          <w:lang w:eastAsia="ko-KR"/>
        </w:rPr>
        <w:t>주생성자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주생성자만으로는</w:t>
      </w:r>
      <w:r>
        <w:rPr>
          <w:lang w:eastAsia="ko-KR"/>
        </w:rPr>
        <w:t xml:space="preserve"> </w:t>
      </w:r>
      <w:r>
        <w:rPr>
          <w:lang w:eastAsia="ko-KR"/>
        </w:rPr>
        <w:t>충분하지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 w:rsidR="00F11EBF">
        <w:rPr>
          <w:lang w:eastAsia="ko-KR"/>
        </w:rPr>
        <w:t>이런</w:t>
      </w:r>
      <w:r w:rsidR="00F11EBF">
        <w:rPr>
          <w:lang w:eastAsia="ko-KR"/>
        </w:rPr>
        <w:t xml:space="preserve"> </w:t>
      </w:r>
      <w:r w:rsidR="00F11EBF">
        <w:rPr>
          <w:lang w:eastAsia="ko-KR"/>
        </w:rPr>
        <w:t>문제를</w:t>
      </w:r>
      <w:r w:rsidR="00F11EBF">
        <w:rPr>
          <w:lang w:eastAsia="ko-KR"/>
        </w:rPr>
        <w:t xml:space="preserve"> </w:t>
      </w:r>
      <w:r>
        <w:rPr>
          <w:lang w:eastAsia="ko-KR"/>
        </w:rPr>
        <w:t>부생성자</w:t>
      </w:r>
      <w:r>
        <w:rPr>
          <w:lang w:eastAsia="ko-KR"/>
        </w:rPr>
        <w:t>(secondary constructor)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부생성자</w:t>
      </w:r>
      <w:r>
        <w:rPr>
          <w:lang w:eastAsia="ko-KR"/>
        </w:rPr>
        <w:t xml:space="preserve"> </w:t>
      </w:r>
      <w:r>
        <w:rPr>
          <w:lang w:eastAsia="ko-KR"/>
        </w:rPr>
        <w:t>문법은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fun </w:t>
      </w:r>
      <w:r>
        <w:rPr>
          <w:rStyle w:val="VerbatimChar"/>
          <w:lang w:eastAsia="ko-KR"/>
        </w:rPr>
        <w:t>함수이름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constructor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 w:rsidR="00F11EBF">
        <w:rPr>
          <w:rFonts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제외하면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문법과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>.</w:t>
      </w:r>
    </w:p>
    <w:p w14:paraId="1E3DEEF1" w14:textId="77777777" w:rsidR="00F11EBF" w:rsidRDefault="00F11EB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90BB2F9" w14:textId="32D21FD6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: String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this.firstName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firstName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this.familyName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familyName</w:t>
      </w:r>
      <w:proofErr w:type="spellEnd"/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names = </w:t>
      </w:r>
      <w:proofErr w:type="spellStart"/>
      <w:r>
        <w:rPr>
          <w:rStyle w:val="VerbatimChar"/>
        </w:rPr>
        <w:t>fullName.split</w:t>
      </w:r>
      <w:proofErr w:type="spellEnd"/>
      <w:r>
        <w:rPr>
          <w:rStyle w:val="VerbatimChar"/>
        </w:rPr>
        <w:t>(</w:t>
      </w:r>
      <w:del w:id="254" w:author="Joyce Lee" w:date="2021-09-06T22:20:00Z">
        <w:r w:rsidDel="00E2040A">
          <w:rPr>
            <w:rStyle w:val="VerbatimChar"/>
          </w:rPr>
          <w:delText>“</w:delText>
        </w:r>
      </w:del>
      <w:ins w:id="25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 </w:t>
      </w:r>
      <w:del w:id="256" w:author="Joyce Lee" w:date="2021-09-06T22:20:00Z">
        <w:r w:rsidDel="00E2040A">
          <w:rPr>
            <w:rStyle w:val="VerbatimChar"/>
          </w:rPr>
          <w:delText>”</w:delText>
        </w:r>
      </w:del>
      <w:ins w:id="25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if (</w:t>
      </w:r>
      <w:proofErr w:type="spellStart"/>
      <w:r>
        <w:rPr>
          <w:rStyle w:val="VerbatimChar"/>
        </w:rPr>
        <w:t>names.size</w:t>
      </w:r>
      <w:proofErr w:type="spellEnd"/>
      <w:r>
        <w:rPr>
          <w:rStyle w:val="VerbatimChar"/>
        </w:rPr>
        <w:t xml:space="preserve"> != 2) {</w:t>
      </w:r>
      <w:r>
        <w:br/>
      </w:r>
      <w:r>
        <w:rPr>
          <w:rStyle w:val="VerbatimChar"/>
        </w:rPr>
        <w:t xml:space="preserve">      throw</w:t>
      </w:r>
      <w:ins w:id="258" w:author="Joyce Lee" w:date="2021-09-06T22:37:00Z">
        <w:r w:rsidR="00255A76">
          <w:rPr>
            <w:rStyle w:val="VerbatimChar"/>
          </w:rPr>
          <w:t xml:space="preserve"> </w:t>
        </w:r>
      </w:ins>
      <w:proofErr w:type="spellStart"/>
      <w:r>
        <w:rPr>
          <w:rStyle w:val="VerbatimChar"/>
        </w:rPr>
        <w:t>IllegalArgumentException</w:t>
      </w:r>
      <w:proofErr w:type="spellEnd"/>
      <w:r>
        <w:rPr>
          <w:rStyle w:val="VerbatimChar"/>
        </w:rPr>
        <w:t>(</w:t>
      </w:r>
      <w:del w:id="259" w:author="Joyce Lee" w:date="2021-09-06T22:20:00Z">
        <w:r w:rsidDel="00E2040A">
          <w:rPr>
            <w:rStyle w:val="VerbatimChar"/>
          </w:rPr>
          <w:delText>“</w:delText>
        </w:r>
      </w:del>
      <w:ins w:id="26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Invalid name: $</w:t>
      </w:r>
      <w:proofErr w:type="spellStart"/>
      <w:r>
        <w:rPr>
          <w:rStyle w:val="VerbatimChar"/>
        </w:rPr>
        <w:t>fullName</w:t>
      </w:r>
      <w:proofErr w:type="spellEnd"/>
      <w:del w:id="261" w:author="Joyce Lee" w:date="2021-09-06T22:20:00Z">
        <w:r w:rsidDel="00E2040A">
          <w:rPr>
            <w:rStyle w:val="VerbatimChar"/>
          </w:rPr>
          <w:delText>”</w:delText>
        </w:r>
      </w:del>
      <w:ins w:id="262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= names[0]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 xml:space="preserve"> = names[1]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42B68F5" w14:textId="50665027" w:rsidR="00F11EBF" w:rsidRDefault="00F11EB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0DDE29B" w14:textId="13A85706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부생성자에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부생성자는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마찬가지</w:t>
      </w:r>
      <w:r>
        <w:rPr>
          <w:lang w:eastAsia="ko-KR"/>
        </w:rPr>
        <w:t xml:space="preserve"> </w:t>
      </w:r>
      <w:r>
        <w:rPr>
          <w:lang w:eastAsia="ko-KR"/>
        </w:rPr>
        <w:t>형태다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(</w:t>
      </w:r>
      <w:proofErr w:type="spellStart"/>
      <w:r>
        <w:rPr>
          <w:rStyle w:val="VerbatimChar"/>
          <w:lang w:eastAsia="ko-KR"/>
        </w:rPr>
        <w:t>init</w:t>
      </w:r>
      <w:proofErr w:type="spellEnd"/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) </w:t>
      </w:r>
      <w:r>
        <w:rPr>
          <w:lang w:eastAsia="ko-KR"/>
        </w:rPr>
        <w:t>부생성자</w:t>
      </w:r>
      <w:r>
        <w:rPr>
          <w:lang w:eastAsia="ko-KR"/>
        </w:rPr>
        <w:t xml:space="preserve"> </w:t>
      </w:r>
      <w:r>
        <w:rPr>
          <w:lang w:eastAsia="ko-KR"/>
        </w:rPr>
        <w:t>안에서는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B4B40BA" w14:textId="55E9F590" w:rsidR="00B01BA2" w:rsidRDefault="00D4797A">
      <w:pPr>
        <w:pStyle w:val="a0"/>
        <w:rPr>
          <w:lang w:eastAsia="ko-KR"/>
        </w:rPr>
      </w:pP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 w:rsidR="00DA2C8D">
        <w:rPr>
          <w:lang w:eastAsia="ko-KR"/>
        </w:rPr>
        <w:t>주생성자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선언하지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부생성자는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본문을</w:t>
      </w:r>
      <w:r>
        <w:rPr>
          <w:lang w:eastAsia="ko-KR"/>
        </w:rPr>
        <w:t xml:space="preserve"> </w:t>
      </w:r>
      <w:r>
        <w:rPr>
          <w:lang w:eastAsia="ko-KR"/>
        </w:rPr>
        <w:t>실행하기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초기화와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init</w:t>
      </w:r>
      <w:proofErr w:type="spellEnd"/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 w:rsidR="00F11EBF"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부생성자를</w:t>
      </w:r>
      <w:r>
        <w:rPr>
          <w:lang w:eastAsia="ko-KR"/>
        </w:rPr>
        <w:t xml:space="preserve"> </w:t>
      </w:r>
      <w:r>
        <w:rPr>
          <w:lang w:eastAsia="ko-KR"/>
        </w:rPr>
        <w:t>호출하든지</w:t>
      </w:r>
      <w:r>
        <w:rPr>
          <w:lang w:eastAsia="ko-KR"/>
        </w:rPr>
        <w:t xml:space="preserve"> </w:t>
      </w:r>
      <w:r>
        <w:rPr>
          <w:lang w:eastAsia="ko-KR"/>
        </w:rPr>
        <w:t>공통적인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한번만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실행되게</w:t>
      </w:r>
      <w:r>
        <w:rPr>
          <w:lang w:eastAsia="ko-KR"/>
        </w:rPr>
        <w:t xml:space="preserve"> </w:t>
      </w:r>
      <w:r>
        <w:rPr>
          <w:lang w:eastAsia="ko-KR"/>
        </w:rPr>
        <w:t>보장할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0FF1967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lastRenderedPageBreak/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방법으로는</w:t>
      </w:r>
      <w:r>
        <w:rPr>
          <w:lang w:eastAsia="ko-KR"/>
        </w:rPr>
        <w:t xml:space="preserve"> </w:t>
      </w:r>
      <w:r>
        <w:rPr>
          <w:lang w:eastAsia="ko-KR"/>
        </w:rPr>
        <w:t>부생성자가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부생성자를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A3A76EF" w14:textId="77777777" w:rsidR="00F11EBF" w:rsidRDefault="00F11EB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57E6BBF" w14:textId="04CDF779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: String</w:t>
      </w:r>
      <w:r>
        <w:br/>
      </w:r>
      <w:r>
        <w:rPr>
          <w:rStyle w:val="VerbatimChar"/>
        </w:rPr>
        <w:t xml:space="preserve">  constructor(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String):</w:t>
      </w:r>
      <w:r>
        <w:br/>
      </w:r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this(</w:t>
      </w:r>
      <w:proofErr w:type="gramEnd"/>
      <w:del w:id="263" w:author="Joyce Lee" w:date="2021-09-06T22:20:00Z">
        <w:r w:rsidDel="00E2040A">
          <w:rPr>
            <w:rStyle w:val="VerbatimChar"/>
          </w:rPr>
          <w:delText>“</w:delText>
        </w:r>
      </w:del>
      <w:ins w:id="26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265" w:author="Joyce Lee" w:date="2021-09-06T22:20:00Z">
        <w:r w:rsidDel="00E2040A">
          <w:rPr>
            <w:rStyle w:val="VerbatimChar"/>
          </w:rPr>
          <w:delText>”</w:delText>
        </w:r>
      </w:del>
      <w:ins w:id="26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constructor(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this.fullName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fullName</w:t>
      </w:r>
      <w:proofErr w:type="spellEnd"/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2C0D4A6" w14:textId="7AAACE53" w:rsidR="00F11EBF" w:rsidRDefault="00F11EB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DF8445F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콜론</w:t>
      </w:r>
      <w:r>
        <w:rPr>
          <w:lang w:eastAsia="ko-KR"/>
        </w:rPr>
        <w:t>(</w:t>
      </w:r>
      <w:r>
        <w:rPr>
          <w:rStyle w:val="VerbatimChar"/>
          <w:lang w:eastAsia="ko-KR"/>
        </w:rPr>
        <w:t>: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넣고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작성하되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863BD04" w14:textId="56498175" w:rsidR="00B01BA2" w:rsidRDefault="00D4797A">
      <w:pPr>
        <w:pStyle w:val="a0"/>
        <w:rPr>
          <w:lang w:eastAsia="ko-KR"/>
        </w:rPr>
      </w:pP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주생성자가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>, (</w:t>
      </w:r>
      <w:r>
        <w:rPr>
          <w:lang w:eastAsia="ko-KR"/>
        </w:rPr>
        <w:t>부생성자가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)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부생성자는</w:t>
      </w:r>
      <w:r>
        <w:rPr>
          <w:lang w:eastAsia="ko-KR"/>
        </w:rPr>
        <w:t xml:space="preserve"> </w:t>
      </w:r>
      <w:r>
        <w:rPr>
          <w:lang w:eastAsia="ko-KR"/>
        </w:rPr>
        <w:t>주생성자에게</w:t>
      </w:r>
      <w:r>
        <w:rPr>
          <w:lang w:eastAsia="ko-KR"/>
        </w:rPr>
        <w:t xml:space="preserve"> </w:t>
      </w:r>
      <w:r>
        <w:rPr>
          <w:lang w:eastAsia="ko-KR"/>
        </w:rPr>
        <w:t>위임을</w:t>
      </w:r>
      <w:r>
        <w:rPr>
          <w:lang w:eastAsia="ko-KR"/>
        </w:rPr>
        <w:t xml:space="preserve"> </w:t>
      </w:r>
      <w:r>
        <w:rPr>
          <w:lang w:eastAsia="ko-KR"/>
        </w:rPr>
        <w:t>하거나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부생성자에게</w:t>
      </w:r>
      <w:r>
        <w:rPr>
          <w:lang w:eastAsia="ko-KR"/>
        </w:rPr>
        <w:t xml:space="preserve"> </w:t>
      </w:r>
      <w:r>
        <w:rPr>
          <w:lang w:eastAsia="ko-KR"/>
        </w:rPr>
        <w:t>위임을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F11EBF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주생성자로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0183D75" w14:textId="77777777" w:rsidR="00F11EBF" w:rsidRDefault="00F11EB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5570764" w14:textId="26378D0D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constructor(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String):</w:t>
      </w:r>
      <w:r>
        <w:br/>
      </w:r>
      <w:r>
        <w:rPr>
          <w:rStyle w:val="VerbatimChar"/>
        </w:rPr>
        <w:t xml:space="preserve">    this(</w:t>
      </w:r>
      <w:del w:id="267" w:author="Joyce Lee" w:date="2021-09-06T22:20:00Z">
        <w:r w:rsidDel="00E2040A">
          <w:rPr>
            <w:rStyle w:val="VerbatimChar"/>
          </w:rPr>
          <w:delText>“</w:delText>
        </w:r>
      </w:del>
      <w:ins w:id="268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269" w:author="Joyce Lee" w:date="2021-09-06T22:20:00Z">
        <w:r w:rsidDel="00E2040A">
          <w:rPr>
            <w:rStyle w:val="VerbatimChar"/>
          </w:rPr>
          <w:delText>”</w:delText>
        </w:r>
      </w:del>
      <w:ins w:id="27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00259EA6" w14:textId="3E43F656" w:rsidR="00F11EBF" w:rsidRDefault="00F11EB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6C33F00" w14:textId="51416485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부생성자의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목록에는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/</w:t>
      </w:r>
      <w:r>
        <w:rPr>
          <w:rStyle w:val="VerbatimChar"/>
          <w:lang w:eastAsia="ko-KR"/>
        </w:rPr>
        <w:t>var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 w:rsidR="00F11EBF">
        <w:rPr>
          <w:rFonts w:hint="eastAsia"/>
          <w:lang w:eastAsia="ko-KR"/>
        </w:rPr>
        <w:t>는</w:t>
      </w:r>
      <w:r w:rsidR="00F11EBF">
        <w:rPr>
          <w:rFonts w:hint="eastAsia"/>
          <w:lang w:eastAsia="ko-KR"/>
        </w:rPr>
        <w:t xml:space="preserve"> </w:t>
      </w:r>
      <w:r w:rsidR="00F11EBF">
        <w:rPr>
          <w:rFonts w:hint="eastAsia"/>
          <w:lang w:eastAsia="ko-KR"/>
        </w:rPr>
        <w:t>점에</w:t>
      </w:r>
      <w:r w:rsidR="00F11EBF">
        <w:rPr>
          <w:rFonts w:hint="eastAsia"/>
          <w:lang w:eastAsia="ko-KR"/>
        </w:rPr>
        <w:t xml:space="preserve"> </w:t>
      </w:r>
      <w:r w:rsidR="00F11EBF">
        <w:rPr>
          <w:rFonts w:hint="eastAsia"/>
          <w:lang w:eastAsia="ko-KR"/>
        </w:rPr>
        <w:t>유의하자</w:t>
      </w:r>
      <w:r>
        <w:rPr>
          <w:lang w:eastAsia="ko-KR"/>
        </w:rPr>
        <w:t>.</w:t>
      </w:r>
    </w:p>
    <w:p w14:paraId="55444FAC" w14:textId="77777777" w:rsidR="00F11EBF" w:rsidRDefault="00F11EBF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B54BB44" w14:textId="4C27E9F6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class Person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ins w:id="271" w:author="Joyce Lee" w:date="2021-09-06T22:45:00Z">
        <w:r w:rsidR="00014DAE">
          <w:rPr>
            <w:rStyle w:val="VerbatimChar"/>
            <w:lang w:eastAsia="ko-KR"/>
          </w:rPr>
          <w:t xml:space="preserve">// </w:t>
        </w:r>
        <w:r w:rsidR="00014DAE" w:rsidRPr="00664880">
          <w:rPr>
            <w:rStyle w:val="VerbatimChar"/>
            <w:lang w:eastAsia="ko-KR"/>
          </w:rPr>
          <w:t>error: '</w:t>
        </w:r>
        <w:proofErr w:type="spellStart"/>
        <w:r w:rsidR="00014DAE" w:rsidRPr="00664880">
          <w:rPr>
            <w:rStyle w:val="VerbatimChar"/>
            <w:lang w:eastAsia="ko-KR"/>
          </w:rPr>
          <w:t>val</w:t>
        </w:r>
        <w:proofErr w:type="spellEnd"/>
        <w:r w:rsidR="00014DAE" w:rsidRPr="00664880">
          <w:rPr>
            <w:rStyle w:val="VerbatimChar"/>
            <w:lang w:eastAsia="ko-KR"/>
          </w:rPr>
          <w:t>' on secondary constructor parameter is not allowed</w:t>
        </w:r>
        <w:r w:rsidR="00014DAE">
          <w:rPr>
            <w:rStyle w:val="VerbatimChar"/>
            <w:lang w:eastAsia="ko-KR"/>
          </w:rPr>
          <w:t xml:space="preserve"> </w:t>
        </w:r>
        <w:r w:rsidR="00014DAE">
          <w:rPr>
            <w:rStyle w:val="VerbatimChar"/>
            <w:lang w:eastAsia="ko-KR"/>
          </w:rPr>
          <w:br/>
          <w:t xml:space="preserve">  </w:t>
        </w:r>
      </w:ins>
      <w:r>
        <w:rPr>
          <w:rStyle w:val="VerbatimChar"/>
          <w:lang w:eastAsia="ko-KR"/>
        </w:rPr>
        <w:t>constructor(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rStyle w:val="VerbatimChar"/>
          <w:lang w:eastAsia="ko-KR"/>
        </w:rPr>
        <w:t xml:space="preserve">: String) </w:t>
      </w:r>
      <w:del w:id="272" w:author="Joyce Lee" w:date="2021-09-06T22:45:00Z">
        <w:r w:rsidDel="00014DAE">
          <w:rPr>
            <w:rStyle w:val="VerbatimChar"/>
            <w:lang w:eastAsia="ko-KR"/>
          </w:rPr>
          <w:delText xml:space="preserve">// </w:delText>
        </w:r>
      </w:del>
      <w:del w:id="273" w:author="Joyce Lee" w:date="2021-09-06T22:38:00Z">
        <w:r w:rsidDel="00664880">
          <w:rPr>
            <w:rStyle w:val="VerbatimChar"/>
            <w:lang w:eastAsia="ko-KR"/>
          </w:rPr>
          <w:delText>Error</w:delText>
        </w:r>
      </w:del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098AFE26" w14:textId="3444BFF6" w:rsidR="00F11EBF" w:rsidRDefault="00F11EB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CA0F87F" w14:textId="4C851722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부생성자와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상속이</w:t>
      </w:r>
      <w:r>
        <w:rPr>
          <w:lang w:eastAsia="ko-KR"/>
        </w:rPr>
        <w:t xml:space="preserve"> </w:t>
      </w:r>
      <w:r>
        <w:rPr>
          <w:lang w:eastAsia="ko-KR"/>
        </w:rPr>
        <w:t>결합되는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상위클래스</w:t>
      </w:r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F11EBF">
        <w:rPr>
          <w:b/>
          <w:lang w:eastAsia="ko-KR"/>
        </w:rPr>
        <w:t>8</w:t>
      </w:r>
      <w:r w:rsidRPr="00F11EBF">
        <w:rPr>
          <w:b/>
          <w:lang w:eastAsia="ko-KR"/>
        </w:rPr>
        <w:t>장</w:t>
      </w:r>
      <w:r w:rsidRPr="00F11EBF">
        <w:rPr>
          <w:b/>
          <w:lang w:eastAsia="ko-KR"/>
        </w:rPr>
        <w:t xml:space="preserve"> </w:t>
      </w:r>
      <w:r w:rsidRPr="00F11EBF">
        <w:rPr>
          <w:b/>
          <w:lang w:eastAsia="ko-KR"/>
        </w:rPr>
        <w:t>클래스</w:t>
      </w:r>
      <w:r w:rsidRPr="00F11EBF">
        <w:rPr>
          <w:b/>
          <w:lang w:eastAsia="ko-KR"/>
        </w:rPr>
        <w:t xml:space="preserve"> </w:t>
      </w:r>
      <w:r w:rsidRPr="00F11EBF">
        <w:rPr>
          <w:b/>
          <w:lang w:eastAsia="ko-KR"/>
        </w:rPr>
        <w:t>계층</w:t>
      </w:r>
      <w:r w:rsidRPr="00F11EBF">
        <w:rPr>
          <w:b/>
          <w:lang w:eastAsia="ko-KR"/>
        </w:rPr>
        <w:t xml:space="preserve"> </w:t>
      </w:r>
      <w:r w:rsidRPr="00F11EBF">
        <w:rPr>
          <w:b/>
          <w:lang w:eastAsia="ko-KR"/>
        </w:rPr>
        <w:t>이해하기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1669DCFB" w14:textId="77777777" w:rsidR="00B01BA2" w:rsidRDefault="00D4797A">
      <w:pPr>
        <w:pStyle w:val="2"/>
        <w:rPr>
          <w:lang w:eastAsia="ko-KR"/>
        </w:rPr>
      </w:pPr>
      <w:bookmarkStart w:id="274" w:name="멤버-가시성"/>
      <w:bookmarkEnd w:id="274"/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가시성</w:t>
      </w:r>
    </w:p>
    <w:p w14:paraId="764F4F8A" w14:textId="4B2D1870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멤버마다</w:t>
      </w:r>
      <w:r w:rsidR="00F30DE3">
        <w:rPr>
          <w:rFonts w:hint="eastAsia"/>
          <w:lang w:eastAsia="ko-KR"/>
        </w:rPr>
        <w:t xml:space="preserve"> </w:t>
      </w:r>
      <w:r w:rsidR="00F30DE3">
        <w:rPr>
          <w:lang w:eastAsia="ko-KR"/>
        </w:rPr>
        <w:t>가시성을</w:t>
      </w:r>
      <w:r w:rsidR="00F30DE3">
        <w:rPr>
          <w:lang w:eastAsia="ko-KR"/>
        </w:rPr>
        <w:t xml:space="preserve"> </w:t>
      </w:r>
      <w:r w:rsidR="00F30DE3">
        <w:rPr>
          <w:lang w:eastAsia="ko-KR"/>
        </w:rPr>
        <w:t>다르게</w:t>
      </w:r>
      <w:r w:rsidR="00F30DE3">
        <w:rPr>
          <w:lang w:eastAsia="ko-KR"/>
        </w:rPr>
        <w:t xml:space="preserve"> </w:t>
      </w:r>
      <w:r w:rsidR="00F30DE3">
        <w:rPr>
          <w:lang w:eastAsia="ko-KR"/>
        </w:rPr>
        <w:t>지정할</w:t>
      </w:r>
      <w:r w:rsidR="00F30DE3">
        <w:rPr>
          <w:lang w:eastAsia="ko-KR"/>
        </w:rPr>
        <w:t xml:space="preserve"> </w:t>
      </w:r>
      <w:r w:rsidR="00F30DE3">
        <w:rPr>
          <w:lang w:eastAsia="ko-KR"/>
        </w:rPr>
        <w:t>수</w:t>
      </w:r>
      <w:r w:rsidR="00F30DE3">
        <w:rPr>
          <w:lang w:eastAsia="ko-KR"/>
        </w:rPr>
        <w:t xml:space="preserve"> </w:t>
      </w:r>
      <w:r w:rsidR="00F30DE3">
        <w:rPr>
          <w:lang w:eastAsia="ko-KR"/>
        </w:rPr>
        <w:t>있다</w:t>
      </w:r>
      <w:r w:rsidR="00F30DE3">
        <w:rPr>
          <w:rFonts w:hint="eastAsia"/>
          <w:lang w:eastAsia="ko-KR"/>
        </w:rPr>
        <w:t xml:space="preserve">. </w:t>
      </w:r>
      <w:r w:rsidR="00F30DE3">
        <w:rPr>
          <w:rFonts w:hint="eastAsia"/>
          <w:lang w:eastAsia="ko-KR"/>
        </w:rPr>
        <w:t>즉</w:t>
      </w:r>
      <w:r w:rsidR="00F30DE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영역에서</w:t>
      </w:r>
      <w:r>
        <w:rPr>
          <w:lang w:eastAsia="ko-KR"/>
        </w:rPr>
        <w:t xml:space="preserve"> </w:t>
      </w:r>
      <w:r>
        <w:rPr>
          <w:lang w:eastAsia="ko-KR"/>
        </w:rPr>
        <w:t>쓰일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 w:rsidR="00F30DE3">
        <w:rPr>
          <w:rFonts w:hint="eastAsia"/>
          <w:lang w:eastAsia="ko-KR"/>
        </w:rPr>
        <w:t>할</w:t>
      </w:r>
      <w:r w:rsidR="00F30DE3">
        <w:rPr>
          <w:rFonts w:hint="eastAsia"/>
          <w:lang w:eastAsia="ko-KR"/>
        </w:rPr>
        <w:t xml:space="preserve"> </w:t>
      </w:r>
      <w:r w:rsidR="00F30DE3">
        <w:rPr>
          <w:rFonts w:hint="eastAsia"/>
          <w:lang w:eastAsia="ko-KR"/>
        </w:rPr>
        <w:t>수</w:t>
      </w:r>
      <w:r w:rsidR="00F30DE3">
        <w:rPr>
          <w:rFonts w:hint="eastAsia"/>
          <w:lang w:eastAsia="ko-KR"/>
        </w:rPr>
        <w:t xml:space="preserve"> </w:t>
      </w:r>
      <w:r w:rsidR="00F30DE3">
        <w:rPr>
          <w:rFonts w:hint="eastAsia"/>
          <w:lang w:eastAsia="ko-KR"/>
        </w:rPr>
        <w:t>있다</w:t>
      </w:r>
      <w:r w:rsidR="00F30DE3">
        <w:rPr>
          <w:rFonts w:hint="eastAsia"/>
          <w:lang w:eastAsia="ko-KR"/>
        </w:rPr>
        <w:t xml:space="preserve">. </w:t>
      </w:r>
      <w:r>
        <w:rPr>
          <w:lang w:eastAsia="ko-KR"/>
        </w:rPr>
        <w:t>가시성을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구현과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캡슐화해서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코드로부터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격리시킬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가시성</w:t>
      </w:r>
      <w:r>
        <w:rPr>
          <w:lang w:eastAsia="ko-KR"/>
        </w:rPr>
        <w:t xml:space="preserve"> </w:t>
      </w:r>
      <w:r>
        <w:rPr>
          <w:lang w:eastAsia="ko-KR"/>
        </w:rPr>
        <w:t>지정</w:t>
      </w:r>
      <w:r w:rsidR="00F30DE3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 w:rsidR="00F30DE3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부분이다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멤버의</w:t>
      </w:r>
      <w:r>
        <w:rPr>
          <w:lang w:eastAsia="ko-KR"/>
        </w:rPr>
        <w:t xml:space="preserve"> </w:t>
      </w:r>
      <w:r>
        <w:rPr>
          <w:lang w:eastAsia="ko-KR"/>
        </w:rPr>
        <w:t>가시성을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변경자</w:t>
      </w:r>
      <w:r>
        <w:rPr>
          <w:lang w:eastAsia="ko-KR"/>
        </w:rPr>
        <w:t xml:space="preserve"> </w:t>
      </w:r>
      <w:r>
        <w:rPr>
          <w:lang w:eastAsia="ko-KR"/>
        </w:rPr>
        <w:t>키워드로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BAB507A" w14:textId="77777777" w:rsidR="00B01BA2" w:rsidRDefault="00D4797A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public</w:t>
      </w:r>
      <w:r>
        <w:rPr>
          <w:lang w:eastAsia="ko-KR"/>
        </w:rPr>
        <w:t>(</w:t>
      </w:r>
      <w:r>
        <w:rPr>
          <w:lang w:eastAsia="ko-KR"/>
        </w:rPr>
        <w:t>공개</w:t>
      </w:r>
      <w:r>
        <w:rPr>
          <w:lang w:eastAsia="ko-KR"/>
        </w:rPr>
        <w:t xml:space="preserve">):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어디서나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가시성이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public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public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표기할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63B2F29" w14:textId="77777777" w:rsidR="00B01BA2" w:rsidRDefault="00D4797A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internal</w:t>
      </w:r>
      <w:r>
        <w:rPr>
          <w:lang w:eastAsia="ko-KR"/>
        </w:rPr>
        <w:t>(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):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멤버가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모듈에</w:t>
      </w:r>
      <w:r>
        <w:rPr>
          <w:lang w:eastAsia="ko-KR"/>
        </w:rPr>
        <w:t xml:space="preserve"> </w:t>
      </w:r>
      <w:r>
        <w:rPr>
          <w:lang w:eastAsia="ko-KR"/>
        </w:rPr>
        <w:t>내부에서만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78D25BE" w14:textId="1C0F4E04" w:rsidR="00B01BA2" w:rsidRDefault="00D4797A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protected</w:t>
      </w:r>
      <w:r>
        <w:rPr>
          <w:lang w:eastAsia="ko-KR"/>
        </w:rPr>
        <w:t>(</w:t>
      </w:r>
      <w:r>
        <w:rPr>
          <w:lang w:eastAsia="ko-KR"/>
        </w:rPr>
        <w:t>보호</w:t>
      </w:r>
      <w:r>
        <w:rPr>
          <w:lang w:eastAsia="ko-KR"/>
        </w:rPr>
        <w:t xml:space="preserve">):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멤버가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멤버가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F30DE3">
        <w:rPr>
          <w:b/>
          <w:lang w:eastAsia="ko-KR"/>
        </w:rPr>
        <w:t>8</w:t>
      </w:r>
      <w:r w:rsidRPr="00F30DE3">
        <w:rPr>
          <w:b/>
          <w:lang w:eastAsia="ko-KR"/>
        </w:rPr>
        <w:t>장</w:t>
      </w:r>
      <w:r w:rsidRPr="00F30DE3">
        <w:rPr>
          <w:b/>
          <w:lang w:eastAsia="ko-KR"/>
        </w:rPr>
        <w:t xml:space="preserve"> </w:t>
      </w:r>
      <w:r w:rsidRPr="00F30DE3">
        <w:rPr>
          <w:b/>
          <w:lang w:eastAsia="ko-KR"/>
        </w:rPr>
        <w:t>클래스</w:t>
      </w:r>
      <w:r w:rsidRPr="00F30DE3">
        <w:rPr>
          <w:b/>
          <w:lang w:eastAsia="ko-KR"/>
        </w:rPr>
        <w:t xml:space="preserve"> </w:t>
      </w:r>
      <w:r w:rsidRPr="00F30DE3">
        <w:rPr>
          <w:b/>
          <w:lang w:eastAsia="ko-KR"/>
        </w:rPr>
        <w:t>계층</w:t>
      </w:r>
      <w:r w:rsidRPr="00F30DE3">
        <w:rPr>
          <w:b/>
          <w:lang w:eastAsia="ko-KR"/>
        </w:rPr>
        <w:t xml:space="preserve"> </w:t>
      </w:r>
      <w:r w:rsidRPr="00F30DE3">
        <w:rPr>
          <w:b/>
          <w:lang w:eastAsia="ko-KR"/>
        </w:rPr>
        <w:t>이해하기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상속을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14:paraId="3CEDA870" w14:textId="77777777" w:rsidR="00B01BA2" w:rsidRDefault="00D4797A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private</w:t>
      </w:r>
      <w:r>
        <w:rPr>
          <w:lang w:eastAsia="ko-KR"/>
        </w:rPr>
        <w:t>(</w:t>
      </w:r>
      <w:r>
        <w:rPr>
          <w:lang w:eastAsia="ko-KR"/>
        </w:rPr>
        <w:t>비공개</w:t>
      </w:r>
      <w:r>
        <w:rPr>
          <w:lang w:eastAsia="ko-KR"/>
        </w:rPr>
        <w:t xml:space="preserve">):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멤버가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내부에서만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463B64B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변경자의</w:t>
      </w:r>
      <w:r>
        <w:rPr>
          <w:lang w:eastAsia="ko-KR"/>
        </w:rPr>
        <w:t xml:space="preserve"> </w:t>
      </w:r>
      <w:r>
        <w:rPr>
          <w:lang w:eastAsia="ko-KR"/>
        </w:rPr>
        <w:t>뜻은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프로퍼티에서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내용과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>.</w:t>
      </w:r>
    </w:p>
    <w:p w14:paraId="00551A6A" w14:textId="2471D77A" w:rsidR="00B01BA2" w:rsidRDefault="00D4797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가시성은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>-</w:t>
      </w:r>
      <w:r>
        <w:rPr>
          <w:lang w:eastAsia="ko-KR"/>
        </w:rPr>
        <w:t>전용</w:t>
      </w:r>
      <w:r>
        <w:rPr>
          <w:lang w:eastAsia="ko-KR"/>
        </w:rPr>
        <w:t xml:space="preserve">(package </w:t>
      </w:r>
      <w:proofErr w:type="spellStart"/>
      <w:r>
        <w:rPr>
          <w:lang w:eastAsia="ko-KR"/>
        </w:rPr>
        <w:t>parivate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멤버가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어디서나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공개</w:t>
      </w:r>
      <w:r>
        <w:rPr>
          <w:lang w:eastAsia="ko-KR"/>
        </w:rPr>
        <w:t xml:space="preserve"> </w:t>
      </w:r>
      <w:r>
        <w:rPr>
          <w:lang w:eastAsia="ko-KR"/>
        </w:rPr>
        <w:t>멤버로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싶으면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public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>(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선언이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가시성이</w:t>
      </w:r>
      <w:r>
        <w:rPr>
          <w:lang w:eastAsia="ko-KR"/>
        </w:rPr>
        <w:t xml:space="preserve"> </w:t>
      </w:r>
      <w:r>
        <w:rPr>
          <w:lang w:eastAsia="ko-KR"/>
        </w:rPr>
        <w:t>공개</w:t>
      </w:r>
      <w:r>
        <w:rPr>
          <w:lang w:eastAsia="ko-KR"/>
        </w:rPr>
        <w:t xml:space="preserve"> </w:t>
      </w:r>
      <w:r>
        <w:rPr>
          <w:lang w:eastAsia="ko-KR"/>
        </w:rPr>
        <w:t>가시성이다</w:t>
      </w:r>
      <w:r>
        <w:rPr>
          <w:lang w:eastAsia="ko-KR"/>
        </w:rPr>
        <w:t xml:space="preserve">. </w:t>
      </w:r>
      <w:r w:rsidR="00F30DE3">
        <w:rPr>
          <w:rFonts w:hint="eastAsia"/>
          <w:lang w:eastAsia="ko-KR"/>
        </w:rPr>
        <w:t>또한</w:t>
      </w:r>
      <w:r w:rsidR="00F30DE3"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코틀린에는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>-</w:t>
      </w:r>
      <w:r>
        <w:rPr>
          <w:lang w:eastAsia="ko-KR"/>
        </w:rPr>
        <w:t>전용에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가시성이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rStyle w:val="ab"/>
        </w:rPr>
        <w:footnoteReference w:id="1"/>
      </w:r>
      <w:r>
        <w:rPr>
          <w:lang w:eastAsia="ko-KR"/>
        </w:rPr>
        <w:t>.</w:t>
      </w:r>
    </w:p>
    <w:p w14:paraId="5BE30CB4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familyName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private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둘을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public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69A28BDA" w14:textId="77777777" w:rsidR="00F30DE3" w:rsidRDefault="00F30DE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06B3813" w14:textId="433151F8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Person(private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: String,</w:t>
      </w:r>
      <w:r>
        <w:br/>
      </w:r>
      <w:r>
        <w:rPr>
          <w:rStyle w:val="VerbatimChar"/>
        </w:rPr>
        <w:t xml:space="preserve">           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() = </w:t>
      </w:r>
      <w:del w:id="275" w:author="Joyce Lee" w:date="2021-09-06T22:20:00Z">
        <w:r w:rsidDel="00E2040A">
          <w:rPr>
            <w:rStyle w:val="VerbatimChar"/>
          </w:rPr>
          <w:delText>“</w:delText>
        </w:r>
      </w:del>
      <w:ins w:id="27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277" w:author="Joyce Lee" w:date="2021-09-06T22:20:00Z">
        <w:r w:rsidDel="00E2040A">
          <w:rPr>
            <w:rStyle w:val="VerbatimChar"/>
          </w:rPr>
          <w:delText>”</w:delText>
        </w:r>
      </w:del>
      <w:ins w:id="278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</w:t>
      </w:r>
      <w:del w:id="279" w:author="Joyce Lee" w:date="2021-09-06T22:20:00Z">
        <w:r w:rsidDel="00E2040A">
          <w:rPr>
            <w:rStyle w:val="VerbatimChar"/>
          </w:rPr>
          <w:delText>“</w:delText>
        </w:r>
      </w:del>
      <w:ins w:id="28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281" w:author="Joyce Lee" w:date="2021-09-06T22:20:00Z">
        <w:r w:rsidDel="00E2040A">
          <w:rPr>
            <w:rStyle w:val="VerbatimChar"/>
          </w:rPr>
          <w:delText>”</w:delText>
        </w:r>
      </w:del>
      <w:ins w:id="282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, </w:t>
      </w:r>
      <w:del w:id="283" w:author="Joyce Lee" w:date="2021-09-06T22:20:00Z">
        <w:r w:rsidDel="00E2040A">
          <w:rPr>
            <w:rStyle w:val="VerbatimChar"/>
          </w:rPr>
          <w:delText>“</w:delText>
        </w:r>
      </w:del>
      <w:ins w:id="28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Doe</w:t>
      </w:r>
      <w:del w:id="285" w:author="Joyce Lee" w:date="2021-09-06T22:20:00Z">
        <w:r w:rsidDel="00E2040A">
          <w:rPr>
            <w:rStyle w:val="VerbatimChar"/>
          </w:rPr>
          <w:delText>”</w:delText>
        </w:r>
      </w:del>
      <w:ins w:id="28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ins w:id="287" w:author="Joyce Lee" w:date="2021-09-06T22:45:00Z">
        <w:r w:rsidR="0085293D">
          <w:rPr>
            <w:rStyle w:val="VerbatimChar"/>
          </w:rPr>
          <w:br/>
          <w:t xml:space="preserve">  </w:t>
        </w:r>
        <w:r w:rsidR="0085293D" w:rsidRPr="007309F9">
          <w:rPr>
            <w:rStyle w:val="VerbatimChar"/>
          </w:rPr>
          <w:t>// error: cannot access '</w:t>
        </w:r>
        <w:proofErr w:type="spellStart"/>
        <w:r w:rsidR="0085293D" w:rsidRPr="007309F9">
          <w:rPr>
            <w:rStyle w:val="VerbatimChar"/>
          </w:rPr>
          <w:t>firstName</w:t>
        </w:r>
        <w:proofErr w:type="spellEnd"/>
        <w:r w:rsidR="0085293D" w:rsidRPr="007309F9">
          <w:rPr>
            <w:rStyle w:val="VerbatimChar"/>
          </w:rPr>
          <w:t>': it is private in 'Person'</w:t>
        </w:r>
      </w:ins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person.firstName</w:t>
      </w:r>
      <w:proofErr w:type="spellEnd"/>
      <w:r>
        <w:rPr>
          <w:rStyle w:val="VerbatimChar"/>
        </w:rPr>
        <w:t xml:space="preserve">) </w:t>
      </w:r>
      <w:r w:rsidR="00F30DE3">
        <w:rPr>
          <w:rStyle w:val="VerbatimChar"/>
          <w:rFonts w:hint="eastAsia"/>
          <w:lang w:eastAsia="ko-KR"/>
        </w:rPr>
        <w:t xml:space="preserve"> </w:t>
      </w:r>
      <w:del w:id="288" w:author="Joyce Lee" w:date="2021-09-06T22:40:00Z">
        <w:r w:rsidDel="007309F9">
          <w:rPr>
            <w:rStyle w:val="VerbatimChar"/>
          </w:rPr>
          <w:delText>/</w:delText>
        </w:r>
        <w:commentRangeStart w:id="289"/>
        <w:r w:rsidDel="007309F9">
          <w:rPr>
            <w:rStyle w:val="VerbatimChar"/>
          </w:rPr>
          <w:delText>/</w:delText>
        </w:r>
        <w:commentRangeEnd w:id="289"/>
        <w:r w:rsidR="00F30DE3" w:rsidDel="007309F9">
          <w:rPr>
            <w:rStyle w:val="ad"/>
          </w:rPr>
          <w:commentReference w:id="289"/>
        </w:r>
        <w:r w:rsidDel="007309F9">
          <w:rPr>
            <w:rStyle w:val="VerbatimChar"/>
          </w:rPr>
          <w:delText xml:space="preserve"> Error: firstName is not accessible here</w:delText>
        </w:r>
      </w:del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person.fullName</w:t>
      </w:r>
      <w:proofErr w:type="spellEnd"/>
      <w:r>
        <w:rPr>
          <w:rStyle w:val="VerbatimChar"/>
        </w:rPr>
        <w:t>()) // Ok</w:t>
      </w:r>
      <w:r>
        <w:br/>
      </w:r>
      <w:r>
        <w:rPr>
          <w:rStyle w:val="VerbatimChar"/>
        </w:rPr>
        <w:t>}</w:t>
      </w:r>
    </w:p>
    <w:p w14:paraId="64C9E576" w14:textId="3074D967" w:rsidR="00F30DE3" w:rsidRDefault="00F30DE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C52FB3C" w14:textId="0B7E6D82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, </w:t>
      </w:r>
      <w:r>
        <w:rPr>
          <w:lang w:eastAsia="ko-KR"/>
        </w:rPr>
        <w:t>주생성자</w:t>
      </w:r>
      <w:r>
        <w:rPr>
          <w:lang w:eastAsia="ko-KR"/>
        </w:rPr>
        <w:t xml:space="preserve">, </w:t>
      </w:r>
      <w:r>
        <w:rPr>
          <w:lang w:eastAsia="ko-KR"/>
        </w:rPr>
        <w:t>부생성자에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가시성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, </w:t>
      </w:r>
      <w:r>
        <w:rPr>
          <w:lang w:eastAsia="ko-KR"/>
        </w:rPr>
        <w:t>주</w:t>
      </w:r>
      <w:r>
        <w:rPr>
          <w:lang w:eastAsia="ko-KR"/>
        </w:rPr>
        <w:t>/</w:t>
      </w:r>
      <w:r w:rsidR="00DA2C8D">
        <w:rPr>
          <w:lang w:eastAsia="ko-KR"/>
        </w:rPr>
        <w:t>부</w:t>
      </w:r>
      <w:r w:rsidR="00DA2C8D">
        <w:rPr>
          <w:rFonts w:hint="eastAsia"/>
          <w:lang w:eastAsia="ko-KR"/>
        </w:rPr>
        <w:t xml:space="preserve"> </w:t>
      </w:r>
      <w:r w:rsidR="00DA2C8D">
        <w:rPr>
          <w:lang w:eastAsia="ko-KR"/>
        </w:rPr>
        <w:t>생성자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r>
        <w:rPr>
          <w:lang w:eastAsia="ko-KR"/>
        </w:rPr>
        <w:t>정의되거나</w:t>
      </w:r>
      <w:r>
        <w:rPr>
          <w:lang w:eastAsia="ko-KR"/>
        </w:rPr>
        <w:t xml:space="preserve"> </w:t>
      </w:r>
      <w:r w:rsidR="00DA2C8D">
        <w:rPr>
          <w:lang w:eastAsia="ko-KR"/>
        </w:rPr>
        <w:t>주생성자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정의된다</w:t>
      </w:r>
      <w:r>
        <w:rPr>
          <w:lang w:eastAsia="ko-KR"/>
        </w:rPr>
        <w:t xml:space="preserve">. </w:t>
      </w:r>
      <w:r w:rsidR="00DA2C8D">
        <w:rPr>
          <w:lang w:eastAsia="ko-KR"/>
        </w:rPr>
        <w:t>주생성자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가시성을</w:t>
      </w:r>
      <w:r>
        <w:rPr>
          <w:lang w:eastAsia="ko-KR"/>
        </w:rPr>
        <w:t xml:space="preserve"> </w:t>
      </w:r>
      <w:r>
        <w:rPr>
          <w:lang w:eastAsia="ko-KR"/>
        </w:rPr>
        <w:t>지정하려면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constructor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명시해야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8D1C9E7" w14:textId="77777777" w:rsidR="00F30DE3" w:rsidRDefault="00F30DE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67CE777" w14:textId="1E35665B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class Empty private </w:t>
      </w:r>
      <w:proofErr w:type="gramStart"/>
      <w:r>
        <w:rPr>
          <w:rStyle w:val="VerbatimChar"/>
        </w:rPr>
        <w:t>constructor(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showMe</w:t>
      </w:r>
      <w:proofErr w:type="spellEnd"/>
      <w:r>
        <w:rPr>
          <w:rStyle w:val="VerbatimChar"/>
        </w:rPr>
        <w:t xml:space="preserve">() =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290" w:author="Joyce Lee" w:date="2021-09-06T22:20:00Z">
        <w:r w:rsidDel="00E2040A">
          <w:rPr>
            <w:rStyle w:val="VerbatimChar"/>
          </w:rPr>
          <w:delText>“</w:delText>
        </w:r>
      </w:del>
      <w:ins w:id="29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Empty</w:t>
      </w:r>
      <w:del w:id="292" w:author="Joyce Lee" w:date="2021-09-06T22:20:00Z">
        <w:r w:rsidDel="00E2040A">
          <w:rPr>
            <w:rStyle w:val="VerbatimChar"/>
          </w:rPr>
          <w:delText>”</w:delText>
        </w:r>
      </w:del>
      <w:ins w:id="29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ins w:id="294" w:author="Joyce Lee" w:date="2021-09-06T22:46:00Z">
        <w:r w:rsidR="00D43BF8">
          <w:rPr>
            <w:rStyle w:val="VerbatimChar"/>
          </w:rPr>
          <w:t xml:space="preserve">  </w:t>
        </w:r>
        <w:r w:rsidR="00D43BF8">
          <w:rPr>
            <w:rStyle w:val="VerbatimChar"/>
          </w:rPr>
          <w:t xml:space="preserve">// </w:t>
        </w:r>
        <w:r w:rsidR="00D43BF8" w:rsidRPr="004B54F0">
          <w:rPr>
            <w:rStyle w:val="VerbatimChar"/>
          </w:rPr>
          <w:t>error: cannot access '&lt;</w:t>
        </w:r>
        <w:proofErr w:type="spellStart"/>
        <w:r w:rsidR="00D43BF8" w:rsidRPr="004B54F0">
          <w:rPr>
            <w:rStyle w:val="VerbatimChar"/>
          </w:rPr>
          <w:t>init</w:t>
        </w:r>
        <w:proofErr w:type="spellEnd"/>
        <w:r w:rsidR="00D43BF8" w:rsidRPr="004B54F0">
          <w:rPr>
            <w:rStyle w:val="VerbatimChar"/>
          </w:rPr>
          <w:t>&gt;': it is private in 'Empty'</w:t>
        </w:r>
        <w:r w:rsidR="00D43BF8">
          <w:rPr>
            <w:rStyle w:val="VerbatimChar"/>
          </w:rPr>
          <w:br/>
        </w:r>
      </w:ins>
      <w:r>
        <w:rPr>
          <w:rStyle w:val="VerbatimChar"/>
        </w:rPr>
        <w:t xml:space="preserve">  Empty().</w:t>
      </w:r>
      <w:proofErr w:type="spellStart"/>
      <w:r>
        <w:rPr>
          <w:rStyle w:val="VerbatimChar"/>
        </w:rPr>
        <w:t>showMe</w:t>
      </w:r>
      <w:proofErr w:type="spellEnd"/>
      <w:r>
        <w:rPr>
          <w:rStyle w:val="VerbatimChar"/>
        </w:rPr>
        <w:t>()</w:t>
      </w:r>
      <w:del w:id="295" w:author="Joyce Lee" w:date="2021-09-06T22:46:00Z">
        <w:r w:rsidDel="00D43BF8">
          <w:rPr>
            <w:rStyle w:val="VerbatimChar"/>
          </w:rPr>
          <w:delText xml:space="preserve"> </w:delText>
        </w:r>
      </w:del>
      <w:del w:id="296" w:author="Joyce Lee" w:date="2021-09-06T22:41:00Z">
        <w:r w:rsidDel="004B54F0">
          <w:rPr>
            <w:rStyle w:val="VerbatimChar"/>
          </w:rPr>
          <w:delText>// Error: can’t invoke private constructor</w:delText>
        </w:r>
      </w:del>
      <w:r>
        <w:br/>
      </w:r>
      <w:r>
        <w:rPr>
          <w:rStyle w:val="VerbatimChar"/>
        </w:rPr>
        <w:t>}</w:t>
      </w:r>
    </w:p>
    <w:p w14:paraId="40CB5B25" w14:textId="54747BFF" w:rsidR="00F30DE3" w:rsidRDefault="00F30DE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0C8A2AF" w14:textId="3487D275" w:rsidR="00B01BA2" w:rsidRDefault="00D4797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Empty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유일한</w:t>
      </w:r>
      <w:r>
        <w:rPr>
          <w:lang w:eastAsia="ko-KR"/>
        </w:rPr>
        <w:t xml:space="preserve"> </w:t>
      </w:r>
      <w:r>
        <w:rPr>
          <w:lang w:eastAsia="ko-KR"/>
        </w:rPr>
        <w:t>생성자가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private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인스턴스화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 w:rsidR="00DA2C8D">
        <w:rPr>
          <w:rFonts w:hint="eastAsia"/>
          <w:lang w:eastAsia="ko-KR"/>
        </w:rPr>
        <w:t>이어서</w:t>
      </w:r>
      <w:r>
        <w:rPr>
          <w:lang w:eastAsia="ko-KR"/>
        </w:rPr>
        <w:t xml:space="preserve"> </w:t>
      </w:r>
      <w:r w:rsidRPr="00DA2C8D">
        <w:rPr>
          <w:b/>
          <w:lang w:eastAsia="ko-KR"/>
        </w:rPr>
        <w:t>객체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</w:t>
      </w:r>
      <w:r w:rsidR="00DA2C8D">
        <w:rPr>
          <w:rFonts w:hint="eastAsia"/>
          <w:lang w:eastAsia="ko-KR"/>
        </w:rPr>
        <w:t>해</w:t>
      </w:r>
      <w:r w:rsidR="00DA2C8D">
        <w:rPr>
          <w:rFonts w:hint="eastAsia"/>
          <w:lang w:eastAsia="ko-KR"/>
        </w:rPr>
        <w:t xml:space="preserve"> </w:t>
      </w:r>
      <w:r w:rsidR="00DA2C8D">
        <w:rPr>
          <w:rFonts w:hint="eastAsia"/>
          <w:lang w:eastAsia="ko-KR"/>
        </w:rPr>
        <w:t>살펴볼</w:t>
      </w:r>
      <w:r w:rsidR="00DA2C8D">
        <w:rPr>
          <w:rFonts w:hint="eastAsia"/>
          <w:lang w:eastAsia="ko-KR"/>
        </w:rPr>
        <w:t xml:space="preserve"> </w:t>
      </w:r>
      <w:r w:rsidR="00DA2C8D">
        <w:rPr>
          <w:rFonts w:hint="eastAsia"/>
          <w:lang w:eastAsia="ko-KR"/>
        </w:rPr>
        <w:t>텐데</w:t>
      </w:r>
      <w:r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>
        <w:rPr>
          <w:lang w:eastAsia="ko-KR"/>
        </w:rPr>
        <w:t>(companion object)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팩토리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>(factory method)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감추는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조합할지</w:t>
      </w:r>
      <w:r>
        <w:rPr>
          <w:lang w:eastAsia="ko-KR"/>
        </w:rPr>
        <w:t xml:space="preserve"> </w:t>
      </w:r>
      <w:r w:rsidR="00DA2C8D">
        <w:rPr>
          <w:rFonts w:hint="eastAsia"/>
          <w:lang w:eastAsia="ko-KR"/>
        </w:rPr>
        <w:t>알아보자</w:t>
      </w:r>
      <w:r>
        <w:rPr>
          <w:lang w:eastAsia="ko-KR"/>
        </w:rPr>
        <w:t>.</w:t>
      </w:r>
    </w:p>
    <w:p w14:paraId="5C160756" w14:textId="77777777" w:rsidR="00B01BA2" w:rsidRDefault="00D4797A">
      <w:pPr>
        <w:pStyle w:val="3"/>
        <w:rPr>
          <w:lang w:eastAsia="ko-KR"/>
        </w:rPr>
      </w:pPr>
      <w:bookmarkStart w:id="297" w:name="내포된-클래스"/>
      <w:bookmarkEnd w:id="297"/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</w:p>
    <w:p w14:paraId="54246082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프로퍼티</w:t>
      </w:r>
      <w:r>
        <w:rPr>
          <w:lang w:eastAsia="ko-KR"/>
        </w:rPr>
        <w:t xml:space="preserve">,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멤버로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(nested) </w:t>
      </w:r>
      <w:r>
        <w:rPr>
          <w:lang w:eastAsia="ko-KR"/>
        </w:rPr>
        <w:t>클래스라고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2308415A" w14:textId="77777777" w:rsidR="00DA2C8D" w:rsidRDefault="00DA2C8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2973525" w14:textId="3324D4E3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class Person 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id: Id,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Int) {</w:t>
      </w:r>
      <w:r>
        <w:br/>
      </w:r>
      <w:r>
        <w:rPr>
          <w:rStyle w:val="VerbatimChar"/>
        </w:rPr>
        <w:t xml:space="preserve">  class </w:t>
      </w:r>
      <w:proofErr w:type="gramStart"/>
      <w:r>
        <w:rPr>
          <w:rStyle w:val="VerbatimChar"/>
        </w:rPr>
        <w:t>Id(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showMe</w:t>
      </w:r>
      <w:proofErr w:type="spellEnd"/>
      <w:r>
        <w:rPr>
          <w:rStyle w:val="VerbatimChar"/>
        </w:rPr>
        <w:t xml:space="preserve">() =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298" w:author="Joyce Lee" w:date="2021-09-06T22:20:00Z">
        <w:r w:rsidDel="00E2040A">
          <w:rPr>
            <w:rStyle w:val="VerbatimChar"/>
          </w:rPr>
          <w:delText>"</w:delText>
        </w:r>
      </w:del>
      <w:ins w:id="29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${</w:t>
      </w:r>
      <w:proofErr w:type="spellStart"/>
      <w:r>
        <w:rPr>
          <w:rStyle w:val="VerbatimChar"/>
        </w:rPr>
        <w:t>id.firstName</w:t>
      </w:r>
      <w:proofErr w:type="spellEnd"/>
      <w:r>
        <w:rPr>
          <w:rStyle w:val="VerbatimChar"/>
        </w:rPr>
        <w:t>} ${</w:t>
      </w:r>
      <w:proofErr w:type="spellStart"/>
      <w:r>
        <w:rPr>
          <w:rStyle w:val="VerbatimChar"/>
        </w:rPr>
        <w:t>id.familyName</w:t>
      </w:r>
      <w:proofErr w:type="spellEnd"/>
      <w:r>
        <w:rPr>
          <w:rStyle w:val="VerbatimChar"/>
        </w:rPr>
        <w:t>}, $age</w:t>
      </w:r>
      <w:del w:id="300" w:author="Joyce Lee" w:date="2021-09-06T22:20:00Z">
        <w:r w:rsidDel="00E2040A">
          <w:rPr>
            <w:rStyle w:val="VerbatimChar"/>
          </w:rPr>
          <w:delText>"</w:delText>
        </w:r>
      </w:del>
      <w:ins w:id="30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id = </w:t>
      </w:r>
      <w:proofErr w:type="spellStart"/>
      <w:r>
        <w:rPr>
          <w:rStyle w:val="VerbatimChar"/>
        </w:rPr>
        <w:t>Person.Id</w:t>
      </w:r>
      <w:proofErr w:type="spellEnd"/>
      <w:r>
        <w:rPr>
          <w:rStyle w:val="VerbatimChar"/>
        </w:rPr>
        <w:t>(</w:t>
      </w:r>
      <w:del w:id="302" w:author="Joyce Lee" w:date="2021-09-06T22:20:00Z">
        <w:r w:rsidDel="00E2040A">
          <w:rPr>
            <w:rStyle w:val="VerbatimChar"/>
          </w:rPr>
          <w:delText>"</w:delText>
        </w:r>
      </w:del>
      <w:ins w:id="30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304" w:author="Joyce Lee" w:date="2021-09-06T22:20:00Z">
        <w:r w:rsidDel="00E2040A">
          <w:rPr>
            <w:rStyle w:val="VerbatimChar"/>
          </w:rPr>
          <w:delText>"</w:delText>
        </w:r>
      </w:del>
      <w:ins w:id="30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, </w:t>
      </w:r>
      <w:del w:id="306" w:author="Joyce Lee" w:date="2021-09-06T22:20:00Z">
        <w:r w:rsidDel="00E2040A">
          <w:rPr>
            <w:rStyle w:val="VerbatimChar"/>
          </w:rPr>
          <w:delText>"</w:delText>
        </w:r>
      </w:del>
      <w:ins w:id="30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Doe</w:t>
      </w:r>
      <w:del w:id="308" w:author="Joyce Lee" w:date="2021-09-06T22:20:00Z">
        <w:r w:rsidDel="00E2040A">
          <w:rPr>
            <w:rStyle w:val="VerbatimChar"/>
          </w:rPr>
          <w:delText>"</w:delText>
        </w:r>
      </w:del>
      <w:ins w:id="30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Person(id, 25)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person.showMe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}</w:t>
      </w:r>
    </w:p>
    <w:p w14:paraId="2D34558E" w14:textId="4BC2FF0E" w:rsidR="00DA2C8D" w:rsidRDefault="00DA2C8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DDE7EB8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둘러싸고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밖에서는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Person.Id</w:t>
      </w:r>
      <w:proofErr w:type="spellEnd"/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바깥쪽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덧붙여야만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6BB02E1C" w14:textId="4925C507" w:rsidR="00B01BA2" w:rsidRDefault="00D4797A">
      <w:pPr>
        <w:pStyle w:val="a0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멤버와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클래스에도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DA2C8D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가시성을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ins w:id="310" w:author="Joyce Lee" w:date="2021-09-06T23:16:00Z">
        <w:r w:rsidR="00A45E0C">
          <w:rPr>
            <w:rFonts w:hint="eastAsia"/>
            <w:lang w:eastAsia="ko-KR"/>
          </w:rPr>
          <w:t>내포된</w:t>
        </w:r>
        <w:r w:rsidR="00A45E0C">
          <w:rPr>
            <w:rFonts w:hint="eastAsia"/>
            <w:lang w:eastAsia="ko-KR"/>
          </w:rPr>
          <w:t xml:space="preserve"> </w:t>
        </w:r>
        <w:r w:rsidR="00A45E0C">
          <w:rPr>
            <w:rFonts w:hint="eastAsia"/>
            <w:lang w:eastAsia="ko-KR"/>
          </w:rPr>
          <w:t>클래스도</w:t>
        </w:r>
        <w:r w:rsidR="00A45E0C">
          <w:rPr>
            <w:rFonts w:hint="eastAsia"/>
            <w:lang w:eastAsia="ko-KR"/>
          </w:rPr>
          <w:t xml:space="preserve"> </w:t>
        </w:r>
        <w:r w:rsidR="00A45E0C">
          <w:rPr>
            <w:rFonts w:hint="eastAsia"/>
            <w:lang w:eastAsia="ko-KR"/>
          </w:rPr>
          <w:t>자신을</w:t>
        </w:r>
        <w:r w:rsidR="00A45E0C">
          <w:rPr>
            <w:rFonts w:hint="eastAsia"/>
            <w:lang w:eastAsia="ko-KR"/>
          </w:rPr>
          <w:t xml:space="preserve"> </w:t>
        </w:r>
        <w:r w:rsidR="00A45E0C">
          <w:rPr>
            <w:rFonts w:hint="eastAsia"/>
            <w:lang w:eastAsia="ko-KR"/>
          </w:rPr>
          <w:t>둘러싼</w:t>
        </w:r>
      </w:ins>
      <w:del w:id="311" w:author="Joyce Lee" w:date="2021-09-06T23:16:00Z">
        <w:r w:rsidDel="00A45E0C">
          <w:rPr>
            <w:lang w:eastAsia="ko-KR"/>
          </w:rPr>
          <w:delText>다른</w:delText>
        </w:r>
      </w:del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멤버이기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del w:id="312" w:author="Joyce Lee" w:date="2021-09-06T23:17:00Z">
        <w:r w:rsidDel="00A45E0C">
          <w:rPr>
            <w:lang w:eastAsia="ko-KR"/>
          </w:rPr>
          <w:delText xml:space="preserve"> </w:delText>
        </w:r>
        <w:r w:rsidDel="00A45E0C">
          <w:rPr>
            <w:lang w:eastAsia="ko-KR"/>
          </w:rPr>
          <w:delText>내포된</w:delText>
        </w:r>
        <w:r w:rsidDel="00A45E0C">
          <w:rPr>
            <w:lang w:eastAsia="ko-KR"/>
          </w:rPr>
          <w:delText xml:space="preserve"> </w:delText>
        </w:r>
        <w:r w:rsidDel="00A45E0C">
          <w:rPr>
            <w:lang w:eastAsia="ko-KR"/>
          </w:rPr>
          <w:delText>클래스도</w:delText>
        </w:r>
      </w:del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선언에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 w:rsidR="00EA724E">
        <w:rPr>
          <w:rFonts w:hint="eastAsia"/>
          <w:lang w:eastAsia="ko-KR"/>
        </w:rPr>
        <w:t>있다</w:t>
      </w:r>
      <w:r w:rsidR="00EA724E">
        <w:rPr>
          <w:rFonts w:hint="eastAsia"/>
          <w:lang w:eastAsia="ko-KR"/>
        </w:rPr>
        <w:t>.</w:t>
      </w:r>
    </w:p>
    <w:p w14:paraId="364C960F" w14:textId="77777777" w:rsidR="008F73B3" w:rsidRDefault="008F73B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E1C5CFA" w14:textId="77777777" w:rsidR="00D3778A" w:rsidRDefault="00D4797A">
      <w:pPr>
        <w:pStyle w:val="SourceCode"/>
        <w:rPr>
          <w:ins w:id="313" w:author="Joyce Lee" w:date="2021-09-06T23:18:00Z"/>
          <w:rStyle w:val="VerbatimChar"/>
        </w:rPr>
      </w:pPr>
      <w:r>
        <w:rPr>
          <w:rStyle w:val="VerbatimChar"/>
        </w:rPr>
        <w:t xml:space="preserve">class Person (private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id: Id,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Int) {</w:t>
      </w:r>
      <w:r>
        <w:br/>
      </w:r>
      <w:r>
        <w:rPr>
          <w:rStyle w:val="VerbatimChar"/>
        </w:rPr>
        <w:t xml:space="preserve">  class </w:t>
      </w:r>
      <w:proofErr w:type="gramStart"/>
      <w:r>
        <w:rPr>
          <w:rStyle w:val="VerbatimChar"/>
        </w:rPr>
        <w:t>Id(</w:t>
      </w:r>
      <w:proofErr w:type="gramEnd"/>
      <w:r>
        <w:rPr>
          <w:rStyle w:val="VerbatimChar"/>
        </w:rPr>
        <w:t xml:space="preserve">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>: String,</w:t>
      </w:r>
      <w:r>
        <w:br/>
      </w:r>
      <w:r>
        <w:rPr>
          <w:rStyle w:val="VerbatimChar"/>
        </w:rPr>
        <w:t xml:space="preserve">         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</w:p>
    <w:p w14:paraId="213A0401" w14:textId="0B648362" w:rsidR="00EA724E" w:rsidRDefault="00D4797A">
      <w:pPr>
        <w:pStyle w:val="SourceCode"/>
        <w:rPr>
          <w:rStyle w:val="VerbatimChar"/>
          <w:lang w:eastAsia="ko-KR"/>
        </w:rPr>
      </w:pPr>
      <w:del w:id="314" w:author="Joyce Lee" w:date="2021-09-06T23:18:00Z">
        <w:r w:rsidDel="004F01A8">
          <w:br/>
        </w:r>
      </w:del>
      <w:r>
        <w:rPr>
          <w:rStyle w:val="VerbatimChar"/>
        </w:rPr>
        <w:t xml:space="preserve">    fun </w:t>
      </w:r>
      <w:proofErr w:type="spellStart"/>
      <w:proofErr w:type="gramStart"/>
      <w:r>
        <w:rPr>
          <w:rStyle w:val="VerbatimChar"/>
        </w:rPr>
        <w:t>nameSake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person: Person) = </w:t>
      </w:r>
      <w:proofErr w:type="spellStart"/>
      <w:r w:rsidR="00EA724E">
        <w:rPr>
          <w:rStyle w:val="VerbatimChar"/>
          <w:rFonts w:hint="eastAsia"/>
          <w:lang w:eastAsia="ko-KR"/>
        </w:rPr>
        <w:t>p</w:t>
      </w:r>
      <w:r w:rsidR="00EA724E">
        <w:rPr>
          <w:rStyle w:val="VerbatimChar"/>
          <w:lang w:eastAsia="ko-KR"/>
        </w:rPr>
        <w:t>erson.</w:t>
      </w:r>
      <w:r>
        <w:rPr>
          <w:rStyle w:val="VerbatimChar"/>
        </w:rPr>
        <w:t>id.firstName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firstName</w:t>
      </w:r>
      <w:proofErr w:type="spellEnd"/>
    </w:p>
    <w:p w14:paraId="6D615005" w14:textId="48F69BD2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  }</w:t>
      </w:r>
      <w:ins w:id="315" w:author="Joyce Lee" w:date="2021-09-06T22:45:00Z">
        <w:r w:rsidR="00465F69">
          <w:rPr>
            <w:rStyle w:val="VerbatimChar"/>
          </w:rPr>
          <w:br/>
        </w:r>
      </w:ins>
      <w:r>
        <w:br/>
      </w:r>
      <w:ins w:id="316" w:author="Joyce Lee" w:date="2021-09-06T22:45:00Z">
        <w:r w:rsidR="00465F69">
          <w:t xml:space="preserve">    </w:t>
        </w:r>
        <w:r w:rsidR="00465F69">
          <w:rPr>
            <w:rStyle w:val="VerbatimChar"/>
          </w:rPr>
          <w:t>// error: cannot access '</w:t>
        </w:r>
        <w:proofErr w:type="spellStart"/>
        <w:r w:rsidR="00465F69">
          <w:rPr>
            <w:rStyle w:val="VerbatimChar"/>
          </w:rPr>
          <w:t>familyName</w:t>
        </w:r>
        <w:proofErr w:type="spellEnd"/>
        <w:r w:rsidR="00465F69">
          <w:rPr>
            <w:rStyle w:val="VerbatimChar"/>
          </w:rPr>
          <w:t>': it is private in 'Id'</w:t>
        </w:r>
      </w:ins>
      <w:r>
        <w:br/>
      </w:r>
      <w:commentRangeStart w:id="317"/>
      <w:commentRangeStart w:id="318"/>
      <w:r>
        <w:rPr>
          <w:rStyle w:val="VerbatimChar"/>
        </w:rPr>
        <w:t xml:space="preserve">  fun </w:t>
      </w:r>
      <w:proofErr w:type="spellStart"/>
      <w:proofErr w:type="gramStart"/>
      <w:r>
        <w:rPr>
          <w:rStyle w:val="VerbatimChar"/>
        </w:rPr>
        <w:t>showMe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) =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319" w:author="Joyce Lee" w:date="2021-09-06T22:20:00Z">
        <w:r w:rsidDel="00E2040A">
          <w:rPr>
            <w:rStyle w:val="VerbatimChar"/>
          </w:rPr>
          <w:delText>"</w:delText>
        </w:r>
      </w:del>
      <w:ins w:id="32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${</w:t>
      </w:r>
      <w:proofErr w:type="spellStart"/>
      <w:r>
        <w:rPr>
          <w:rStyle w:val="VerbatimChar"/>
        </w:rPr>
        <w:t>id.firstName</w:t>
      </w:r>
      <w:proofErr w:type="spellEnd"/>
      <w:r>
        <w:rPr>
          <w:rStyle w:val="VerbatimChar"/>
        </w:rPr>
        <w:t>} ${</w:t>
      </w:r>
      <w:proofErr w:type="spellStart"/>
      <w:r>
        <w:rPr>
          <w:rStyle w:val="VerbatimChar"/>
        </w:rPr>
        <w:t>id.familyName</w:t>
      </w:r>
      <w:proofErr w:type="spellEnd"/>
      <w:r>
        <w:rPr>
          <w:rStyle w:val="VerbatimChar"/>
        </w:rPr>
        <w:t>}, $age</w:t>
      </w:r>
      <w:del w:id="321" w:author="Joyce Lee" w:date="2021-09-06T22:20:00Z">
        <w:r w:rsidDel="00E2040A">
          <w:rPr>
            <w:rStyle w:val="VerbatimChar"/>
          </w:rPr>
          <w:delText>"</w:delText>
        </w:r>
      </w:del>
      <w:ins w:id="322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)  </w:t>
      </w:r>
      <w:del w:id="323" w:author="Joyce Lee" w:date="2021-09-06T22:44:00Z">
        <w:r w:rsidDel="00465F69">
          <w:rPr>
            <w:rStyle w:val="VerbatimChar"/>
          </w:rPr>
          <w:delText>// error: cannot access 'familyName': it is private in 'Id'</w:delText>
        </w:r>
        <w:r w:rsidDel="00465F69">
          <w:br/>
        </w:r>
      </w:del>
      <w:r>
        <w:rPr>
          <w:rStyle w:val="VerbatimChar"/>
        </w:rPr>
        <w:t>}</w:t>
      </w:r>
      <w:commentRangeEnd w:id="317"/>
      <w:r w:rsidR="00D87099">
        <w:rPr>
          <w:rStyle w:val="ad"/>
        </w:rPr>
        <w:commentReference w:id="317"/>
      </w:r>
      <w:commentRangeEnd w:id="318"/>
      <w:r w:rsidR="003C2DAA">
        <w:rPr>
          <w:rStyle w:val="ad"/>
        </w:rPr>
        <w:commentReference w:id="318"/>
      </w:r>
    </w:p>
    <w:p w14:paraId="41F93CC6" w14:textId="119D4F4D" w:rsidR="008F73B3" w:rsidRDefault="008F73B3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947B485" w14:textId="657C2A2D" w:rsidR="00B01BA2" w:rsidRDefault="00D4797A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바깥쪽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자신에게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(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).</w:t>
      </w:r>
    </w:p>
    <w:p w14:paraId="5EE530F3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inner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붙이면</w:t>
      </w:r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둘러싼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인스턴스에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C71FD54" w14:textId="77777777" w:rsidR="00D87099" w:rsidRDefault="00D8709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993C3EE" w14:textId="6FB18505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inner class Possession(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description: String) {</w:t>
      </w:r>
      <w:r>
        <w:br/>
      </w:r>
      <w:r>
        <w:rPr>
          <w:rStyle w:val="VerbatimChar"/>
        </w:rPr>
        <w:t xml:space="preserve">    fun </w:t>
      </w:r>
      <w:proofErr w:type="spellStart"/>
      <w:r>
        <w:rPr>
          <w:rStyle w:val="VerbatimChar"/>
        </w:rPr>
        <w:t>showOwner</w:t>
      </w:r>
      <w:proofErr w:type="spellEnd"/>
      <w:r>
        <w:rPr>
          <w:rStyle w:val="VerbatimChar"/>
        </w:rPr>
        <w:t xml:space="preserve">() =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())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private fun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() = </w:t>
      </w:r>
      <w:del w:id="324" w:author="Joyce Lee" w:date="2021-09-06T22:20:00Z">
        <w:r w:rsidDel="00E2040A">
          <w:rPr>
            <w:rStyle w:val="VerbatimChar"/>
          </w:rPr>
          <w:delText>“</w:delText>
        </w:r>
      </w:del>
      <w:ins w:id="32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326" w:author="Joyce Lee" w:date="2021-09-06T22:20:00Z">
        <w:r w:rsidDel="00E2040A">
          <w:rPr>
            <w:rStyle w:val="VerbatimChar"/>
          </w:rPr>
          <w:delText>”</w:delText>
        </w:r>
      </w:del>
      <w:ins w:id="327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</w:t>
      </w:r>
      <w:del w:id="328" w:author="Joyce Lee" w:date="2021-09-06T22:20:00Z">
        <w:r w:rsidDel="00E2040A">
          <w:rPr>
            <w:rStyle w:val="VerbatimChar"/>
          </w:rPr>
          <w:delText>“</w:delText>
        </w:r>
      </w:del>
      <w:ins w:id="32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330" w:author="Joyce Lee" w:date="2021-09-06T22:20:00Z">
        <w:r w:rsidDel="00E2040A">
          <w:rPr>
            <w:rStyle w:val="VerbatimChar"/>
          </w:rPr>
          <w:delText>”</w:delText>
        </w:r>
      </w:del>
      <w:ins w:id="33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, </w:t>
      </w:r>
      <w:del w:id="332" w:author="Joyce Lee" w:date="2021-09-06T22:20:00Z">
        <w:r w:rsidDel="00E2040A">
          <w:rPr>
            <w:rStyle w:val="VerbatimChar"/>
          </w:rPr>
          <w:delText>“</w:delText>
        </w:r>
      </w:del>
      <w:ins w:id="33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Doe</w:t>
      </w:r>
      <w:del w:id="334" w:author="Joyce Lee" w:date="2021-09-06T22:20:00Z">
        <w:r w:rsidDel="00E2040A">
          <w:rPr>
            <w:rStyle w:val="VerbatimChar"/>
          </w:rPr>
          <w:delText>”</w:delText>
        </w:r>
      </w:del>
      <w:ins w:id="33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// Possession </w:t>
      </w:r>
      <w:proofErr w:type="spellStart"/>
      <w:r>
        <w:rPr>
          <w:rStyle w:val="VerbatimChar"/>
        </w:rPr>
        <w:t>생성자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wallet = </w:t>
      </w:r>
      <w:proofErr w:type="spellStart"/>
      <w:r>
        <w:rPr>
          <w:rStyle w:val="VerbatimChar"/>
        </w:rPr>
        <w:t>person.Possession</w:t>
      </w:r>
      <w:proofErr w:type="spellEnd"/>
      <w:r>
        <w:rPr>
          <w:rStyle w:val="VerbatimChar"/>
        </w:rPr>
        <w:t>(</w:t>
      </w:r>
      <w:del w:id="336" w:author="Joyce Lee" w:date="2021-09-06T22:20:00Z">
        <w:r w:rsidDel="00E2040A">
          <w:rPr>
            <w:rStyle w:val="VerbatimChar"/>
          </w:rPr>
          <w:delText>“</w:delText>
        </w:r>
      </w:del>
      <w:ins w:id="33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Wallet</w:t>
      </w:r>
      <w:del w:id="338" w:author="Joyce Lee" w:date="2021-09-06T22:20:00Z">
        <w:r w:rsidDel="00E2040A">
          <w:rPr>
            <w:rStyle w:val="VerbatimChar"/>
          </w:rPr>
          <w:delText>”</w:delText>
        </w:r>
      </w:del>
      <w:ins w:id="33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wallet.showOwner</w:t>
      </w:r>
      <w:proofErr w:type="spellEnd"/>
      <w:r>
        <w:rPr>
          <w:rStyle w:val="VerbatimChar"/>
        </w:rPr>
        <w:t>() // John Doe</w:t>
      </w:r>
      <w:r>
        <w:br/>
      </w:r>
      <w:r>
        <w:rPr>
          <w:rStyle w:val="VerbatimChar"/>
        </w:rPr>
        <w:t>}</w:t>
      </w:r>
    </w:p>
    <w:p w14:paraId="19C52F4B" w14:textId="3CB41B1A" w:rsidR="00D87099" w:rsidRDefault="00D8709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4D03948" w14:textId="732AC080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>(inner</w:t>
      </w:r>
      <w:r>
        <w:rPr>
          <w:rStyle w:val="ab"/>
        </w:rPr>
        <w:footnoteReference w:id="2"/>
      </w:r>
      <w:r>
        <w:rPr>
          <w:lang w:eastAsia="ko-KR"/>
        </w:rPr>
        <w:t xml:space="preserve">)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person.Possession</w:t>
      </w:r>
      <w:proofErr w:type="spellEnd"/>
      <w:proofErr w:type="gramEnd"/>
      <w:r>
        <w:rPr>
          <w:rStyle w:val="VerbatimChar"/>
          <w:lang w:eastAsia="ko-KR"/>
        </w:rPr>
        <w:t>(</w:t>
      </w:r>
      <w:del w:id="340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341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Wallet</w:t>
      </w:r>
      <w:del w:id="342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343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처럼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멤버들과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가리킬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생략해도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5C7142DC" w14:textId="77777777" w:rsidR="00D87099" w:rsidRDefault="00D8709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332655C" w14:textId="04FDF63A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inner class Possession(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description: String) {</w:t>
      </w:r>
      <w:r>
        <w:br/>
      </w:r>
      <w:r>
        <w:rPr>
          <w:rStyle w:val="VerbatimChar"/>
        </w:rPr>
        <w:t xml:space="preserve">    fun </w:t>
      </w:r>
      <w:proofErr w:type="spellStart"/>
      <w:r>
        <w:rPr>
          <w:rStyle w:val="VerbatimChar"/>
        </w:rPr>
        <w:t>showOwner</w:t>
      </w:r>
      <w:proofErr w:type="spellEnd"/>
      <w:r>
        <w:rPr>
          <w:rStyle w:val="VerbatimChar"/>
        </w:rPr>
        <w:t xml:space="preserve">() =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())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this.Possession</w:t>
      </w:r>
      <w:proofErr w:type="spellEnd"/>
      <w:r>
        <w:rPr>
          <w:rStyle w:val="VerbatimChar"/>
        </w:rPr>
        <w:t>(</w:t>
      </w:r>
      <w:del w:id="344" w:author="Joyce Lee" w:date="2021-09-06T22:20:00Z">
        <w:r w:rsidDel="00E2040A">
          <w:rPr>
            <w:rStyle w:val="VerbatimChar"/>
          </w:rPr>
          <w:delText>“</w:delText>
        </w:r>
      </w:del>
      <w:ins w:id="34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Wallet</w:t>
      </w:r>
      <w:del w:id="346" w:author="Joyce Lee" w:date="2021-09-06T22:20:00Z">
        <w:r w:rsidDel="00E2040A">
          <w:rPr>
            <w:rStyle w:val="VerbatimChar"/>
          </w:rPr>
          <w:delText>”</w:delText>
        </w:r>
      </w:del>
      <w:ins w:id="34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rPr>
          <w:rStyle w:val="VerbatimChar"/>
        </w:rPr>
        <w:t>와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같음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myWallet</w:t>
      </w:r>
      <w:proofErr w:type="spellEnd"/>
      <w:r>
        <w:rPr>
          <w:rStyle w:val="VerbatimChar"/>
        </w:rPr>
        <w:t xml:space="preserve"> = </w:t>
      </w:r>
      <w:ins w:id="348" w:author="Joyce Lee" w:date="2021-09-06T22:47:00Z">
        <w:r w:rsidR="001D6DE1">
          <w:rPr>
            <w:rStyle w:val="VerbatimChar"/>
          </w:rPr>
          <w:t>Possession</w:t>
        </w:r>
      </w:ins>
      <w:del w:id="349" w:author="Joyce Lee" w:date="2021-09-06T22:47:00Z">
        <w:r w:rsidDel="001D6DE1">
          <w:rPr>
            <w:rStyle w:val="VerbatimChar"/>
          </w:rPr>
          <w:delText>Posession</w:delText>
        </w:r>
      </w:del>
      <w:r>
        <w:rPr>
          <w:rStyle w:val="VerbatimChar"/>
        </w:rPr>
        <w:t>(</w:t>
      </w:r>
      <w:del w:id="350" w:author="Joyce Lee" w:date="2021-09-06T22:20:00Z">
        <w:r w:rsidDel="00E2040A">
          <w:rPr>
            <w:rStyle w:val="VerbatimChar"/>
          </w:rPr>
          <w:delText>“</w:delText>
        </w:r>
      </w:del>
      <w:ins w:id="35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Wallet</w:t>
      </w:r>
      <w:del w:id="352" w:author="Joyce Lee" w:date="2021-09-06T22:20:00Z">
        <w:r w:rsidDel="00E2040A">
          <w:rPr>
            <w:rStyle w:val="VerbatimChar"/>
          </w:rPr>
          <w:delText>”</w:delText>
        </w:r>
      </w:del>
      <w:ins w:id="35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ins w:id="354" w:author="Joyce Lee" w:date="2021-09-06T22:48:00Z">
        <w:r w:rsidR="00D02AC4">
          <w:rPr>
            <w:rStyle w:val="VerbatimChar"/>
          </w:rPr>
          <w:br/>
        </w:r>
        <w:r w:rsidR="00D02AC4">
          <w:rPr>
            <w:rStyle w:val="VerbatimChar"/>
          </w:rPr>
          <w:br/>
          <w:t xml:space="preserve">  </w:t>
        </w:r>
        <w:r w:rsidR="00D02AC4">
          <w:rPr>
            <w:rStyle w:val="VerbatimChar"/>
          </w:rPr>
          <w:t xml:space="preserve">fun </w:t>
        </w:r>
        <w:proofErr w:type="spellStart"/>
        <w:r w:rsidR="00D02AC4">
          <w:rPr>
            <w:rStyle w:val="VerbatimChar"/>
          </w:rPr>
          <w:t>fullName</w:t>
        </w:r>
        <w:proofErr w:type="spellEnd"/>
        <w:r w:rsidR="00D02AC4">
          <w:rPr>
            <w:rStyle w:val="VerbatimChar"/>
          </w:rPr>
          <w:t>() = "$</w:t>
        </w:r>
        <w:proofErr w:type="spellStart"/>
        <w:r w:rsidR="00D02AC4">
          <w:rPr>
            <w:rStyle w:val="VerbatimChar"/>
          </w:rPr>
          <w:t>firstName</w:t>
        </w:r>
        <w:proofErr w:type="spellEnd"/>
        <w:r w:rsidR="00D02AC4">
          <w:rPr>
            <w:rStyle w:val="VerbatimChar"/>
          </w:rPr>
          <w:t xml:space="preserve"> $</w:t>
        </w:r>
        <w:proofErr w:type="spellStart"/>
        <w:r w:rsidR="00D02AC4">
          <w:rPr>
            <w:rStyle w:val="VerbatimChar"/>
          </w:rPr>
          <w:t>familyName</w:t>
        </w:r>
        <w:proofErr w:type="spellEnd"/>
        <w:r w:rsidR="00D02AC4">
          <w:rPr>
            <w:rStyle w:val="VerbatimChar"/>
          </w:rPr>
          <w:t>"</w:t>
        </w:r>
      </w:ins>
      <w:r>
        <w:br/>
      </w:r>
      <w:r>
        <w:rPr>
          <w:rStyle w:val="VerbatimChar"/>
        </w:rPr>
        <w:t>}</w:t>
      </w:r>
    </w:p>
    <w:p w14:paraId="38D7C560" w14:textId="48BBBC7B" w:rsidR="00D87099" w:rsidRDefault="00D8709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F674AF8" w14:textId="5DBB6E38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일반적으로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내부의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가리킨다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본문에서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가리킨다</w:t>
      </w:r>
      <w:r>
        <w:rPr>
          <w:lang w:eastAsia="ko-KR"/>
        </w:rPr>
        <w:t xml:space="preserve">.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본문에서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가리</w:t>
      </w:r>
      <w:r w:rsidR="00D87099">
        <w:rPr>
          <w:rFonts w:hint="eastAsia"/>
          <w:lang w:eastAsia="ko-KR"/>
        </w:rPr>
        <w:t>켜야</w:t>
      </w:r>
      <w:r w:rsidR="00D87099">
        <w:rPr>
          <w:rFonts w:hint="eastAsia"/>
          <w:lang w:eastAsia="ko-KR"/>
        </w:rPr>
        <w:t xml:space="preserve"> </w:t>
      </w:r>
      <w:r w:rsidR="00D87099">
        <w:rPr>
          <w:rFonts w:hint="eastAsia"/>
          <w:lang w:eastAsia="ko-KR"/>
        </w:rPr>
        <w:t>한다면</w:t>
      </w:r>
      <w:r>
        <w:rPr>
          <w:lang w:eastAsia="ko-KR"/>
        </w:rPr>
        <w:t xml:space="preserve"> </w:t>
      </w:r>
      <w:r>
        <w:rPr>
          <w:lang w:eastAsia="ko-KR"/>
        </w:rPr>
        <w:t>한정시킨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 xml:space="preserve">(qualified this)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AA3948B" w14:textId="77777777" w:rsidR="00D87099" w:rsidRDefault="00D8709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8B3F00C" w14:textId="50868A29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inner class Possession(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description: String) {</w:t>
      </w:r>
      <w:r>
        <w:br/>
      </w:r>
      <w:r>
        <w:rPr>
          <w:rStyle w:val="VerbatimChar"/>
        </w:rPr>
        <w:t xml:space="preserve">    fun </w:t>
      </w:r>
      <w:proofErr w:type="spellStart"/>
      <w:r>
        <w:rPr>
          <w:rStyle w:val="VerbatimChar"/>
        </w:rPr>
        <w:t>getOwner</w:t>
      </w:r>
      <w:proofErr w:type="spellEnd"/>
      <w:r>
        <w:rPr>
          <w:rStyle w:val="VerbatimChar"/>
        </w:rPr>
        <w:t xml:space="preserve">() = </w:t>
      </w:r>
      <w:proofErr w:type="spellStart"/>
      <w:r>
        <w:rPr>
          <w:rStyle w:val="VerbatimChar"/>
        </w:rPr>
        <w:t>this@Person</w:t>
      </w:r>
      <w:proofErr w:type="spellEnd"/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46F35CA" w14:textId="496F59A1" w:rsidR="00D87099" w:rsidRDefault="00D8709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A0CE20A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한정시킨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 xml:space="preserve"> </w:t>
      </w:r>
      <w:r>
        <w:rPr>
          <w:lang w:eastAsia="ko-KR"/>
        </w:rPr>
        <w:t>식에서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r>
        <w:rPr>
          <w:lang w:eastAsia="ko-KR"/>
        </w:rPr>
        <w:t xml:space="preserve"> </w:t>
      </w:r>
      <w:r>
        <w:rPr>
          <w:lang w:eastAsia="ko-KR"/>
        </w:rPr>
        <w:t>기호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>
        <w:rPr>
          <w:lang w:eastAsia="ko-KR"/>
        </w:rPr>
        <w:t>식별자는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  <w:r>
        <w:rPr>
          <w:lang w:eastAsia="ko-KR"/>
        </w:rPr>
        <w:t>.</w:t>
      </w:r>
    </w:p>
    <w:p w14:paraId="1B485FC5" w14:textId="20636B90" w:rsidR="00B01BA2" w:rsidRDefault="00D4797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코틀린의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주된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inner</w:t>
      </w:r>
      <w:r>
        <w:rPr>
          <w:lang w:eastAsia="ko-KR"/>
        </w:rPr>
        <w:t xml:space="preserve"> </w:t>
      </w:r>
      <w:r>
        <w:rPr>
          <w:lang w:eastAsia="ko-KR"/>
        </w:rPr>
        <w:t>변경자가</w:t>
      </w:r>
      <w:r>
        <w:rPr>
          <w:lang w:eastAsia="ko-KR"/>
        </w:rPr>
        <w:t xml:space="preserve"> </w:t>
      </w:r>
      <w:r>
        <w:rPr>
          <w:lang w:eastAsia="ko-KR"/>
        </w:rPr>
        <w:t>붙는다는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 w:rsidR="00D87099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클래스이며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인스턴스와</w:t>
      </w:r>
      <w:r>
        <w:rPr>
          <w:lang w:eastAsia="ko-KR"/>
        </w:rPr>
        <w:t xml:space="preserve"> </w:t>
      </w:r>
      <w:r>
        <w:rPr>
          <w:lang w:eastAsia="ko-KR"/>
        </w:rPr>
        <w:t>연관되기를</w:t>
      </w:r>
      <w:r>
        <w:rPr>
          <w:lang w:eastAsia="ko-KR"/>
        </w:rPr>
        <w:t xml:space="preserve"> </w:t>
      </w:r>
      <w:r>
        <w:rPr>
          <w:lang w:eastAsia="ko-KR"/>
        </w:rPr>
        <w:t>원하지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static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코틀린의</w:t>
      </w:r>
      <w:proofErr w:type="spellEnd"/>
      <w:r>
        <w:rPr>
          <w:lang w:eastAsia="ko-KR"/>
        </w:rPr>
        <w:t xml:space="preserve"> (</w:t>
      </w:r>
      <w:r>
        <w:rPr>
          <w:rStyle w:val="VerbatimChar"/>
          <w:lang w:eastAsia="ko-KR"/>
        </w:rPr>
        <w:t>inner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)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인스턴스와</w:t>
      </w:r>
      <w:r>
        <w:rPr>
          <w:lang w:eastAsia="ko-KR"/>
        </w:rPr>
        <w:t xml:space="preserve"> </w:t>
      </w:r>
      <w:r>
        <w:rPr>
          <w:lang w:eastAsia="ko-KR"/>
        </w:rPr>
        <w:t>연관되지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코드는</w:t>
      </w:r>
      <w:r w:rsidR="00D87099">
        <w:rPr>
          <w:rFonts w:hint="eastAsia"/>
          <w:lang w:eastAsia="ko-KR"/>
        </w:rPr>
        <w:t>,</w:t>
      </w:r>
    </w:p>
    <w:p w14:paraId="66BB274A" w14:textId="77777777" w:rsidR="00D87099" w:rsidRDefault="00D8709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28EBCA4" w14:textId="34DF2098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class Outer {</w:t>
      </w:r>
      <w:r>
        <w:br/>
      </w:r>
      <w:r>
        <w:rPr>
          <w:rStyle w:val="VerbatimChar"/>
        </w:rPr>
        <w:t xml:space="preserve">  inner class Inner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class Nested</w:t>
      </w:r>
      <w:r>
        <w:br/>
      </w:r>
      <w:r>
        <w:rPr>
          <w:rStyle w:val="VerbatimChar"/>
        </w:rPr>
        <w:t>}</w:t>
      </w:r>
    </w:p>
    <w:p w14:paraId="6EF23178" w14:textId="5C60C905" w:rsidR="00D87099" w:rsidRDefault="00D8709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8E7C2A1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37864BFA" w14:textId="77777777" w:rsidR="00D87099" w:rsidRDefault="00D87099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E229FA2" w14:textId="361D77C2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class Outer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public class Inner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proofErr w:type="gramStart"/>
      <w:r>
        <w:rPr>
          <w:rStyle w:val="VerbatimChar"/>
          <w:lang w:eastAsia="ko-KR"/>
        </w:rPr>
        <w:t xml:space="preserve">  }</w:t>
      </w:r>
      <w:proofErr w:type="gramEnd"/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public class </w:t>
      </w:r>
      <w:proofErr w:type="spellStart"/>
      <w:r>
        <w:rPr>
          <w:rStyle w:val="VerbatimChar"/>
          <w:lang w:eastAsia="ko-KR"/>
        </w:rPr>
        <w:t>class</w:t>
      </w:r>
      <w:proofErr w:type="spellEnd"/>
      <w:r>
        <w:rPr>
          <w:rStyle w:val="VerbatimChar"/>
          <w:lang w:eastAsia="ko-KR"/>
        </w:rPr>
        <w:t xml:space="preserve"> Nested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23882153" w14:textId="38732A72" w:rsidR="00D87099" w:rsidRDefault="00D8709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1530183" w14:textId="77777777" w:rsidR="00B01BA2" w:rsidRDefault="00D4797A">
      <w:pPr>
        <w:pStyle w:val="3"/>
        <w:rPr>
          <w:lang w:eastAsia="ko-KR"/>
        </w:rPr>
      </w:pPr>
      <w:bookmarkStart w:id="355" w:name="지역-클래스"/>
      <w:bookmarkEnd w:id="355"/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</w:p>
    <w:p w14:paraId="286DDB94" w14:textId="066A3A97" w:rsidR="00B01BA2" w:rsidRDefault="00D87099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>
        <w:rPr>
          <w:rFonts w:hint="eastAsia"/>
          <w:lang w:eastAsia="ko-KR"/>
        </w:rPr>
        <w:t>처럼</w:t>
      </w:r>
      <w:r w:rsidR="00D4797A">
        <w:rPr>
          <w:lang w:eastAsia="ko-KR"/>
        </w:rPr>
        <w:t xml:space="preserve"> </w:t>
      </w:r>
      <w:proofErr w:type="spellStart"/>
      <w:r w:rsidR="00D4797A">
        <w:rPr>
          <w:lang w:eastAsia="ko-KR"/>
        </w:rPr>
        <w:t>코틀린에서도</w:t>
      </w:r>
      <w:proofErr w:type="spellEnd"/>
      <w:r w:rsidR="00D4797A">
        <w:rPr>
          <w:lang w:eastAsia="ko-KR"/>
        </w:rPr>
        <w:t xml:space="preserve"> </w:t>
      </w:r>
      <w:r w:rsidR="00D4797A">
        <w:rPr>
          <w:lang w:eastAsia="ko-KR"/>
        </w:rPr>
        <w:t>함수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본문에서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정의할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있다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이런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지역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자신을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둘러싼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코드</w:t>
      </w:r>
      <w:r w:rsidR="00D4797A"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안에서만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쓰일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있다</w:t>
      </w:r>
      <w:r w:rsidR="00D4797A">
        <w:rPr>
          <w:lang w:eastAsia="ko-KR"/>
        </w:rPr>
        <w:t>.</w:t>
      </w:r>
    </w:p>
    <w:p w14:paraId="596727CF" w14:textId="77777777" w:rsidR="00D87099" w:rsidRDefault="00D8709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98D8034" w14:textId="78C4CAB0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class Point(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x: Int,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y: Int) {</w:t>
      </w:r>
      <w:r>
        <w:br/>
      </w:r>
      <w:r>
        <w:rPr>
          <w:rStyle w:val="VerbatimChar"/>
        </w:rPr>
        <w:t xml:space="preserve">    fun shift(dx: Int, </w:t>
      </w:r>
      <w:proofErr w:type="spellStart"/>
      <w:r>
        <w:rPr>
          <w:rStyle w:val="VerbatimChar"/>
        </w:rPr>
        <w:t>dy</w:t>
      </w:r>
      <w:proofErr w:type="spellEnd"/>
      <w:r>
        <w:rPr>
          <w:rStyle w:val="VerbatimChar"/>
        </w:rPr>
        <w:t xml:space="preserve">: Int): Point = Point(x + dx, y + </w:t>
      </w:r>
      <w:proofErr w:type="spellStart"/>
      <w:r>
        <w:rPr>
          <w:rStyle w:val="VerbatimChar"/>
        </w:rPr>
        <w:t>dy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override fun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 xml:space="preserve">() = </w:t>
      </w:r>
      <w:del w:id="356" w:author="Joyce Lee" w:date="2021-09-06T22:20:00Z">
        <w:r w:rsidDel="00E2040A">
          <w:rPr>
            <w:rStyle w:val="VerbatimChar"/>
          </w:rPr>
          <w:delText>"</w:delText>
        </w:r>
      </w:del>
      <w:ins w:id="35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($x, $y)</w:t>
      </w:r>
      <w:del w:id="358" w:author="Joyce Lee" w:date="2021-09-06T22:20:00Z">
        <w:r w:rsidDel="00E2040A">
          <w:rPr>
            <w:rStyle w:val="VerbatimChar"/>
          </w:rPr>
          <w:delText>"</w:delText>
        </w:r>
      </w:del>
      <w:ins w:id="359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 = Point(10, 10)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p.shift</w:t>
      </w:r>
      <w:proofErr w:type="spellEnd"/>
      <w:r>
        <w:rPr>
          <w:rStyle w:val="VerbatimChar"/>
        </w:rPr>
        <w:t>(-1, 3)) // (9, 13)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foo()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(Point(0, 0)) </w:t>
      </w:r>
      <w:commentRangeStart w:id="360"/>
      <w:r>
        <w:rPr>
          <w:rStyle w:val="VerbatimChar"/>
        </w:rPr>
        <w:t>//</w:t>
      </w:r>
      <w:commentRangeEnd w:id="360"/>
      <w:r w:rsidR="002D3765">
        <w:rPr>
          <w:rStyle w:val="ad"/>
        </w:rPr>
        <w:commentReference w:id="360"/>
      </w:r>
      <w:r>
        <w:rPr>
          <w:rStyle w:val="VerbatimChar"/>
        </w:rPr>
        <w:t xml:space="preserve"> </w:t>
      </w:r>
      <w:ins w:id="361" w:author="Joyce Lee" w:date="2021-09-06T22:50:00Z">
        <w:r w:rsidR="00D11D8D" w:rsidRPr="00D11D8D">
          <w:rPr>
            <w:rStyle w:val="VerbatimChar"/>
          </w:rPr>
          <w:t>error: unresolved reference: Point</w:t>
        </w:r>
      </w:ins>
      <w:del w:id="362" w:author="Joyce Lee" w:date="2021-09-06T22:50:00Z">
        <w:r w:rsidDel="00D11D8D">
          <w:rPr>
            <w:rStyle w:val="VerbatimChar"/>
          </w:rPr>
          <w:delText>Error: can’t resolve Point</w:delText>
        </w:r>
      </w:del>
      <w:r>
        <w:br/>
      </w:r>
      <w:r>
        <w:rPr>
          <w:rStyle w:val="VerbatimChar"/>
        </w:rPr>
        <w:t>}</w:t>
      </w:r>
    </w:p>
    <w:p w14:paraId="71DADC8A" w14:textId="744B9D7B" w:rsidR="00D87099" w:rsidRDefault="00D8709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47C10A6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클래스도</w:t>
      </w:r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둘러싼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선언에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포획</w:t>
      </w:r>
      <w:r>
        <w:rPr>
          <w:lang w:eastAsia="ko-KR"/>
        </w:rPr>
        <w:t>(capture)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심지어는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1EAE18E" w14:textId="77777777" w:rsidR="00D87099" w:rsidRDefault="00D87099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6978E45" w14:textId="0ADBF881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gramStart"/>
      <w:r>
        <w:rPr>
          <w:rStyle w:val="VerbatimChar"/>
          <w:lang w:eastAsia="ko-KR"/>
        </w:rPr>
        <w:t>main(</w:t>
      </w:r>
      <w:proofErr w:type="gramEnd"/>
      <w:r>
        <w:rPr>
          <w:rStyle w:val="VerbatimChar"/>
          <w:lang w:eastAsia="ko-KR"/>
        </w:rPr>
        <w:t>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var x = 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class Counter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fun increment()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  x++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Counter().increment()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(x) // 2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33D92044" w14:textId="2BB79B68" w:rsidR="00D87099" w:rsidRDefault="00D8709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F3997FF" w14:textId="75693C6A" w:rsidR="00B01BA2" w:rsidRDefault="00D4797A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코틀린과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포획한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나아가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포획한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선언해야만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포획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변경하는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비용을</w:t>
      </w:r>
      <w:r>
        <w:rPr>
          <w:lang w:eastAsia="ko-KR"/>
        </w:rPr>
        <w:t xml:space="preserve"> </w:t>
      </w:r>
      <w:r>
        <w:rPr>
          <w:lang w:eastAsia="ko-KR"/>
        </w:rPr>
        <w:t>수반한다</w:t>
      </w:r>
      <w:r>
        <w:rPr>
          <w:lang w:eastAsia="ko-KR"/>
        </w:rPr>
        <w:t xml:space="preserve">.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둘러싸고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공유하기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(</w:t>
      </w:r>
      <w:r>
        <w:rPr>
          <w:lang w:eastAsia="ko-KR"/>
        </w:rPr>
        <w:t>공유되는</w:t>
      </w:r>
      <w:r>
        <w:rPr>
          <w:lang w:eastAsia="ko-KR"/>
        </w:rPr>
        <w:t xml:space="preserve">)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래퍼</w:t>
      </w:r>
      <w:r>
        <w:rPr>
          <w:lang w:eastAsia="ko-KR"/>
        </w:rPr>
        <w:t xml:space="preserve">(wrapper)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둘러싼다</w:t>
      </w:r>
      <w:r>
        <w:rPr>
          <w:lang w:eastAsia="ko-KR"/>
        </w:rPr>
        <w:t xml:space="preserve">. </w:t>
      </w:r>
      <w:r w:rsidR="00D87099">
        <w:rPr>
          <w:rFonts w:hint="eastAsia"/>
          <w:lang w:eastAsia="ko-KR"/>
        </w:rPr>
        <w:t>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Counter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ins w:id="363" w:author="Joyce Lee" w:date="2021-09-06T22:51:00Z">
        <w:r w:rsidR="00121FDA">
          <w:rPr>
            <w:rFonts w:hint="eastAsia"/>
            <w:lang w:eastAsia="ko-KR"/>
          </w:rPr>
          <w:t>를</w:t>
        </w:r>
        <w:r w:rsidR="00121FDA">
          <w:rPr>
            <w:rFonts w:hint="eastAsia"/>
            <w:lang w:eastAsia="ko-KR"/>
          </w:rPr>
          <w:t xml:space="preserve"> </w:t>
        </w:r>
        <w:r w:rsidR="00121FDA">
          <w:rPr>
            <w:rFonts w:hint="eastAsia"/>
            <w:lang w:eastAsia="ko-KR"/>
          </w:rPr>
          <w:t>컴파일한</w:t>
        </w:r>
        <w:r w:rsidR="00121FDA">
          <w:rPr>
            <w:rFonts w:hint="eastAsia"/>
            <w:lang w:eastAsia="ko-KR"/>
          </w:rPr>
          <w:t xml:space="preserve"> </w:t>
        </w:r>
        <w:r w:rsidR="00121FDA">
          <w:rPr>
            <w:rFonts w:hint="eastAsia"/>
            <w:lang w:eastAsia="ko-KR"/>
          </w:rPr>
          <w:t>바이트</w:t>
        </w:r>
        <w:r w:rsidR="00121FDA">
          <w:rPr>
            <w:rFonts w:hint="eastAsia"/>
            <w:lang w:eastAsia="ko-KR"/>
          </w:rPr>
          <w:t xml:space="preserve"> </w:t>
        </w:r>
        <w:r w:rsidR="00121FDA">
          <w:rPr>
            <w:rFonts w:hint="eastAsia"/>
            <w:lang w:eastAsia="ko-KR"/>
          </w:rPr>
          <w:t>코드에</w:t>
        </w:r>
        <w:r w:rsidR="00121FDA">
          <w:rPr>
            <w:rFonts w:hint="eastAsia"/>
            <w:lang w:eastAsia="ko-KR"/>
          </w:rPr>
          <w:t xml:space="preserve"> </w:t>
        </w:r>
        <w:r w:rsidR="00121FDA">
          <w:rPr>
            <w:rFonts w:hint="eastAsia"/>
            <w:lang w:eastAsia="ko-KR"/>
          </w:rPr>
          <w:t>해당하는</w:t>
        </w:r>
        <w:r w:rsidR="00121FDA">
          <w:rPr>
            <w:rFonts w:hint="eastAsia"/>
            <w:lang w:eastAsia="ko-KR"/>
          </w:rPr>
          <w:t xml:space="preserve"> </w:t>
        </w:r>
      </w:ins>
      <w:del w:id="364" w:author="Joyce Lee" w:date="2021-09-06T22:51:00Z">
        <w:r w:rsidDel="00121FDA">
          <w:rPr>
            <w:lang w:eastAsia="ko-KR"/>
          </w:rPr>
          <w:delText>에</w:delText>
        </w:r>
        <w:r w:rsidDel="00121FDA">
          <w:rPr>
            <w:lang w:eastAsia="ko-KR"/>
          </w:rPr>
          <w:delText xml:space="preserve"> </w:delText>
        </w:r>
        <w:r w:rsidDel="00121FDA">
          <w:rPr>
            <w:lang w:eastAsia="ko-KR"/>
          </w:rPr>
          <w:delText>대한</w:delText>
        </w:r>
        <w:r w:rsidDel="00121FDA">
          <w:rPr>
            <w:lang w:eastAsia="ko-KR"/>
          </w:rPr>
          <w:delText xml:space="preserve"> </w:delText>
        </w:r>
      </w:del>
      <w:r>
        <w:rPr>
          <w:lang w:eastAsia="ko-KR"/>
        </w:rPr>
        <w:t>자바</w:t>
      </w:r>
      <w:r w:rsidR="00D87099">
        <w:rPr>
          <w:rFonts w:hint="eastAsia"/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0E76A831" w14:textId="77777777" w:rsidR="000C71B1" w:rsidRDefault="000C71B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F8914E9" w14:textId="65F5CA45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proofErr w:type="gramStart"/>
      <w:r>
        <w:rPr>
          <w:rStyle w:val="VerbatimChar"/>
        </w:rPr>
        <w:t>kotlin.jvm.internal</w:t>
      </w:r>
      <w:proofErr w:type="gramEnd"/>
      <w:r>
        <w:rPr>
          <w:rStyle w:val="VerbatimChar"/>
        </w:rPr>
        <w:t>.Ref.IntRef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MainKt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final </w:t>
      </w:r>
      <w:proofErr w:type="spellStart"/>
      <w:r>
        <w:rPr>
          <w:rStyle w:val="VerbatimChar"/>
        </w:rPr>
        <w:t>IntRef</w:t>
      </w:r>
      <w:proofErr w:type="spellEnd"/>
      <w:r>
        <w:rPr>
          <w:rStyle w:val="VerbatimChar"/>
        </w:rPr>
        <w:t xml:space="preserve"> x = new </w:t>
      </w:r>
      <w:proofErr w:type="spellStart"/>
      <w:r>
        <w:rPr>
          <w:rStyle w:val="VerbatimChar"/>
        </w:rPr>
        <w:t>IntRef</w:t>
      </w:r>
      <w:proofErr w:type="spellEnd"/>
      <w:r>
        <w:rPr>
          <w:rStyle w:val="VerbatimChar"/>
        </w:rPr>
        <w:t xml:space="preserve">(); // </w:t>
      </w:r>
      <w:proofErr w:type="spellStart"/>
      <w:r>
        <w:rPr>
          <w:rStyle w:val="VerbatimChar"/>
        </w:rPr>
        <w:t>래퍼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생성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x.element</w:t>
      </w:r>
      <w:proofErr w:type="spellEnd"/>
      <w:r>
        <w:rPr>
          <w:rStyle w:val="VerbatimChar"/>
        </w:rPr>
        <w:t xml:space="preserve"> = 1;</w:t>
      </w:r>
      <w:r>
        <w:br/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    final class Counter {</w:t>
      </w:r>
      <w:r>
        <w:br/>
      </w:r>
      <w:r>
        <w:rPr>
          <w:rStyle w:val="VerbatimChar"/>
        </w:rPr>
        <w:t xml:space="preserve">      public final void increment()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x.element</w:t>
      </w:r>
      <w:proofErr w:type="spellEnd"/>
      <w:r>
        <w:rPr>
          <w:rStyle w:val="VerbatimChar"/>
        </w:rPr>
        <w:t xml:space="preserve">++; // </w:t>
      </w:r>
      <w:del w:id="365" w:author="Joyce Lee" w:date="2021-09-06T22:51:00Z">
        <w:r w:rsidDel="00071128">
          <w:rPr>
            <w:rStyle w:val="VerbatimChar"/>
            <w:rFonts w:hint="eastAsia"/>
            <w:lang w:eastAsia="ko-KR"/>
          </w:rPr>
          <w:delText>modify shared data</w:delText>
        </w:r>
      </w:del>
      <w:ins w:id="366" w:author="Joyce Lee" w:date="2021-09-06T22:51:00Z">
        <w:r w:rsidR="00071128">
          <w:rPr>
            <w:rStyle w:val="VerbatimChar"/>
            <w:rFonts w:hint="eastAsia"/>
            <w:lang w:eastAsia="ko-KR"/>
          </w:rPr>
          <w:t>공유된</w:t>
        </w:r>
        <w:r w:rsidR="00071128">
          <w:rPr>
            <w:rStyle w:val="VerbatimChar"/>
            <w:rFonts w:hint="eastAsia"/>
            <w:lang w:eastAsia="ko-KR"/>
          </w:rPr>
          <w:t xml:space="preserve"> </w:t>
        </w:r>
        <w:r w:rsidR="00071128">
          <w:rPr>
            <w:rStyle w:val="VerbatimChar"/>
            <w:rFonts w:hint="eastAsia"/>
            <w:lang w:eastAsia="ko-KR"/>
          </w:rPr>
          <w:t>데이터</w:t>
        </w:r>
        <w:r w:rsidR="00071128">
          <w:rPr>
            <w:rStyle w:val="VerbatimChar"/>
            <w:rFonts w:hint="eastAsia"/>
            <w:lang w:eastAsia="ko-KR"/>
          </w:rPr>
          <w:t xml:space="preserve"> </w:t>
        </w:r>
        <w:r w:rsidR="00071128">
          <w:rPr>
            <w:rStyle w:val="VerbatimChar"/>
            <w:rFonts w:hint="eastAsia"/>
            <w:lang w:eastAsia="ko-KR"/>
          </w:rPr>
          <w:t>변경하기</w:t>
        </w:r>
      </w:ins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(new Counter()).increment();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x.element</w:t>
      </w:r>
      <w:proofErr w:type="spellEnd"/>
      <w:r>
        <w:rPr>
          <w:rStyle w:val="VerbatimChar"/>
        </w:rPr>
        <w:t xml:space="preserve">); // </w:t>
      </w:r>
      <w:proofErr w:type="spellStart"/>
      <w:r>
        <w:rPr>
          <w:rStyle w:val="VerbatimChar"/>
        </w:rPr>
        <w:t>공유된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데이터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읽기</w:t>
      </w:r>
      <w:proofErr w:type="spellEnd"/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636935B" w14:textId="66BFE40C" w:rsidR="000C71B1" w:rsidRDefault="000C71B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8F4117A" w14:textId="7E3AC4EE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바뀌지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래퍼가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</w:t>
      </w:r>
      <w:r>
        <w:rPr>
          <w:lang w:eastAsia="ko-KR"/>
        </w:rPr>
        <w:t>없어서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부가비용이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364F3F33" w14:textId="292151BF" w:rsidR="00B01BA2" w:rsidRDefault="00D4797A">
      <w:pPr>
        <w:pStyle w:val="a0"/>
        <w:rPr>
          <w:lang w:eastAsia="ko-KR"/>
        </w:rPr>
      </w:pP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r>
        <w:rPr>
          <w:lang w:eastAsia="ko-KR"/>
        </w:rPr>
        <w:t>가시성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영역은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둘러싼</w:t>
      </w:r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제한된다</w:t>
      </w:r>
      <w:r>
        <w:rPr>
          <w:lang w:eastAsia="ko-KR"/>
        </w:rPr>
        <w:t>.</w:t>
      </w:r>
    </w:p>
    <w:p w14:paraId="1938651E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클래스도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프로퍼티</w:t>
      </w:r>
      <w:r>
        <w:rPr>
          <w:lang w:eastAsia="ko-KR"/>
        </w:rPr>
        <w:t xml:space="preserve">, </w:t>
      </w:r>
      <w:r>
        <w:rPr>
          <w:lang w:eastAsia="ko-KR"/>
        </w:rPr>
        <w:t>생성자</w:t>
      </w:r>
      <w:r>
        <w:rPr>
          <w:lang w:eastAsia="ko-KR"/>
        </w:rPr>
        <w:t xml:space="preserve">,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inner</w:t>
      </w:r>
      <w:r>
        <w:rPr>
          <w:lang w:eastAsia="ko-KR"/>
        </w:rPr>
        <w:t xml:space="preserve"> </w:t>
      </w:r>
      <w:r>
        <w:rPr>
          <w:lang w:eastAsia="ko-KR"/>
        </w:rPr>
        <w:t>클래스여야만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5A4AB05" w14:textId="77777777" w:rsidR="000C71B1" w:rsidRDefault="000C71B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38BDE5B" w14:textId="64F61CB7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gramStart"/>
      <w:r>
        <w:rPr>
          <w:rStyle w:val="VerbatimChar"/>
        </w:rPr>
        <w:t>main(</w:t>
      </w:r>
      <w:proofErr w:type="spellStart"/>
      <w:proofErr w:type="gramEnd"/>
      <w:r>
        <w:rPr>
          <w:rStyle w:val="VerbatimChar"/>
        </w:rPr>
        <w:t>args</w:t>
      </w:r>
      <w:proofErr w:type="spellEnd"/>
      <w:r>
        <w:rPr>
          <w:rStyle w:val="VerbatimChar"/>
        </w:rPr>
        <w:t>: Array&lt;String&gt;) {</w:t>
      </w:r>
      <w:r>
        <w:br/>
      </w:r>
      <w:r>
        <w:rPr>
          <w:rStyle w:val="VerbatimChar"/>
        </w:rPr>
        <w:t xml:space="preserve">  class Foo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length = </w:t>
      </w:r>
      <w:proofErr w:type="spellStart"/>
      <w:r>
        <w:rPr>
          <w:rStyle w:val="VerbatimChar"/>
        </w:rPr>
        <w:t>args.</w:t>
      </w:r>
      <w:del w:id="367" w:author="Joyce Lee" w:date="2021-09-06T22:53:00Z">
        <w:r w:rsidDel="007974E5">
          <w:rPr>
            <w:rStyle w:val="VerbatimChar"/>
            <w:rFonts w:hint="eastAsia"/>
            <w:lang w:eastAsia="ko-KR"/>
          </w:rPr>
          <w:delText>length</w:delText>
        </w:r>
      </w:del>
      <w:ins w:id="368" w:author="Joyce Lee" w:date="2021-09-06T22:53:00Z">
        <w:r w:rsidR="007974E5">
          <w:rPr>
            <w:rStyle w:val="VerbatimChar"/>
            <w:rFonts w:hint="eastAsia"/>
            <w:lang w:eastAsia="ko-KR"/>
          </w:rPr>
          <w:t>s</w:t>
        </w:r>
        <w:r w:rsidR="007974E5">
          <w:rPr>
            <w:rStyle w:val="VerbatimChar"/>
            <w:lang w:eastAsia="ko-KR"/>
          </w:rPr>
          <w:t>ize</w:t>
        </w:r>
      </w:ins>
      <w:proofErr w:type="spellEnd"/>
      <w:r>
        <w:br/>
      </w:r>
      <w:r>
        <w:rPr>
          <w:rStyle w:val="VerbatimChar"/>
        </w:rPr>
        <w:t xml:space="preserve">    inner class Bar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firstArg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args.firstOrNull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D272ACE" w14:textId="62A21379" w:rsidR="000C71B1" w:rsidRDefault="000C71B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7DE1436" w14:textId="699E2FBD" w:rsidR="00B01BA2" w:rsidRDefault="00806859">
      <w:pPr>
        <w:pStyle w:val="FirstParagraph"/>
        <w:rPr>
          <w:rFonts w:hint="eastAsia"/>
          <w:lang w:eastAsia="ko-KR"/>
        </w:rPr>
      </w:pPr>
      <w:ins w:id="369" w:author="Joyce Lee" w:date="2021-09-06T22:56:00Z">
        <w:r>
          <w:rPr>
            <w:rFonts w:hint="eastAsia"/>
            <w:lang w:eastAsia="ko-KR"/>
          </w:rPr>
          <w:t>지역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클래스</w:t>
        </w:r>
      </w:ins>
      <w:ins w:id="370" w:author="Joyce Lee" w:date="2021-09-06T22:57:00Z"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안에</w:t>
        </w:r>
        <w:r>
          <w:rPr>
            <w:rFonts w:hint="eastAsia"/>
            <w:lang w:eastAsia="ko-KR"/>
          </w:rPr>
          <w:t xml:space="preserve"> </w:t>
        </w:r>
      </w:ins>
      <w:r w:rsidR="00D4797A">
        <w:rPr>
          <w:lang w:eastAsia="ko-KR"/>
        </w:rPr>
        <w:t>내부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아닌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내포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클래스를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허용</w:t>
      </w:r>
      <w:ins w:id="371" w:author="Joyce Lee" w:date="2021-09-06T22:57:00Z">
        <w:r>
          <w:rPr>
            <w:rFonts w:hint="eastAsia"/>
            <w:lang w:eastAsia="ko-KR"/>
          </w:rPr>
          <w:t>하지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않는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이유는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무엇일까</w:t>
        </w:r>
        <w:r>
          <w:rPr>
            <w:rFonts w:hint="eastAsia"/>
            <w:lang w:eastAsia="ko-KR"/>
          </w:rPr>
          <w:t>?</w:t>
        </w:r>
      </w:ins>
      <w:del w:id="372" w:author="Joyce Lee" w:date="2021-09-06T22:57:00Z">
        <w:r w:rsidR="00D4797A" w:rsidDel="00806859">
          <w:rPr>
            <w:lang w:eastAsia="ko-KR"/>
          </w:rPr>
          <w:delText>하면</w:delText>
        </w:r>
      </w:del>
      <w:r w:rsidR="00D4797A">
        <w:rPr>
          <w:lang w:eastAsia="ko-KR"/>
        </w:rPr>
        <w:t xml:space="preserve"> </w:t>
      </w:r>
      <w:ins w:id="373" w:author="Joyce Lee" w:date="2021-09-06T22:57:00Z">
        <w:r>
          <w:rPr>
            <w:rFonts w:hint="eastAsia"/>
            <w:lang w:eastAsia="ko-KR"/>
          </w:rPr>
          <w:t>지역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클래스는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자신을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둘러싼</w:t>
        </w:r>
        <w:r>
          <w:rPr>
            <w:rFonts w:hint="eastAsia"/>
            <w:lang w:eastAsia="ko-KR"/>
          </w:rPr>
          <w:t xml:space="preserve"> </w:t>
        </w:r>
      </w:ins>
      <w:commentRangeStart w:id="374"/>
      <w:commentRangeStart w:id="375"/>
      <w:del w:id="376" w:author="Joyce Lee" w:date="2021-09-06T22:57:00Z">
        <w:r w:rsidR="00D4797A" w:rsidDel="00806859">
          <w:rPr>
            <w:lang w:eastAsia="ko-KR"/>
          </w:rPr>
          <w:delText>외부</w:delText>
        </w:r>
        <w:r w:rsidR="00D4797A" w:rsidDel="00806859">
          <w:rPr>
            <w:lang w:eastAsia="ko-KR"/>
          </w:rPr>
          <w:delText xml:space="preserve"> </w:delText>
        </w:r>
        <w:r w:rsidR="00D4797A" w:rsidDel="00806859">
          <w:rPr>
            <w:lang w:eastAsia="ko-KR"/>
          </w:rPr>
          <w:delText>클래스가</w:delText>
        </w:r>
        <w:r w:rsidR="00D4797A" w:rsidDel="00806859">
          <w:rPr>
            <w:lang w:eastAsia="ko-KR"/>
          </w:rPr>
          <w:delText xml:space="preserve"> </w:delText>
        </w:r>
      </w:del>
      <w:r w:rsidR="00D4797A">
        <w:rPr>
          <w:lang w:eastAsia="ko-KR"/>
        </w:rPr>
        <w:t>지역적인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상태</w:t>
      </w:r>
      <w:r w:rsidR="00D4797A">
        <w:rPr>
          <w:lang w:eastAsia="ko-KR"/>
        </w:rPr>
        <w:t>(</w:t>
      </w:r>
      <w:r w:rsidR="00D4797A">
        <w:rPr>
          <w:lang w:eastAsia="ko-KR"/>
        </w:rPr>
        <w:t>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예제에서는</w:t>
      </w:r>
      <w:r w:rsidR="00D4797A">
        <w:rPr>
          <w:lang w:eastAsia="ko-KR"/>
        </w:rPr>
        <w:t xml:space="preserve"> </w:t>
      </w:r>
      <w:proofErr w:type="spellStart"/>
      <w:r w:rsidR="00D4797A">
        <w:rPr>
          <w:lang w:eastAsia="ko-KR"/>
        </w:rPr>
        <w:t>args</w:t>
      </w:r>
      <w:proofErr w:type="spellEnd"/>
      <w:r w:rsidR="00D4797A">
        <w:rPr>
          <w:lang w:eastAsia="ko-KR"/>
        </w:rPr>
        <w:t>)</w:t>
      </w:r>
      <w:r w:rsidR="00D4797A">
        <w:rPr>
          <w:lang w:eastAsia="ko-KR"/>
        </w:rPr>
        <w:t>에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접근할</w:t>
      </w:r>
      <w:ins w:id="377" w:author="Joyce Lee" w:date="2021-09-06T22:57:00Z"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수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있다</w:t>
        </w:r>
        <w:r>
          <w:rPr>
            <w:rFonts w:hint="eastAsia"/>
            <w:lang w:eastAsia="ko-KR"/>
          </w:rPr>
          <w:t>.</w:t>
        </w:r>
      </w:ins>
      <w:r w:rsidR="00D4797A">
        <w:rPr>
          <w:lang w:eastAsia="ko-KR"/>
        </w:rPr>
        <w:t xml:space="preserve"> </w:t>
      </w:r>
      <w:del w:id="378" w:author="Joyce Lee" w:date="2021-09-06T22:57:00Z">
        <w:r w:rsidR="00D4797A" w:rsidDel="00806859">
          <w:rPr>
            <w:lang w:eastAsia="ko-KR"/>
          </w:rPr>
          <w:delText>때</w:delText>
        </w:r>
        <w:r w:rsidR="00D4797A" w:rsidDel="00806859">
          <w:rPr>
            <w:lang w:eastAsia="ko-KR"/>
          </w:rPr>
          <w:delText xml:space="preserve">, </w:delText>
        </w:r>
      </w:del>
      <w:ins w:id="379" w:author="Joyce Lee" w:date="2021-09-06T22:57:00Z">
        <w:r>
          <w:rPr>
            <w:rFonts w:hint="eastAsia"/>
            <w:lang w:eastAsia="ko-KR"/>
          </w:rPr>
          <w:t>하지만</w:t>
        </w:r>
        <w:r>
          <w:rPr>
            <w:lang w:eastAsia="ko-KR"/>
          </w:rPr>
          <w:t xml:space="preserve">, </w:t>
        </w:r>
      </w:ins>
      <w:ins w:id="380" w:author="Joyce Lee" w:date="2021-09-06T23:01:00Z">
        <w:r w:rsidR="00EF176E">
          <w:rPr>
            <w:rFonts w:hint="eastAsia"/>
            <w:lang w:eastAsia="ko-KR"/>
          </w:rPr>
          <w:t>내포</w:t>
        </w:r>
        <w:r w:rsidR="00EF176E">
          <w:rPr>
            <w:rFonts w:hint="eastAsia"/>
            <w:lang w:eastAsia="ko-KR"/>
          </w:rPr>
          <w:t xml:space="preserve"> </w:t>
        </w:r>
        <w:r w:rsidR="00EF176E">
          <w:rPr>
            <w:rFonts w:hint="eastAsia"/>
            <w:lang w:eastAsia="ko-KR"/>
          </w:rPr>
          <w:t>클래스의</w:t>
        </w:r>
        <w:r w:rsidR="00EF176E">
          <w:rPr>
            <w:rFonts w:hint="eastAsia"/>
            <w:lang w:eastAsia="ko-KR"/>
          </w:rPr>
          <w:t xml:space="preserve"> </w:t>
        </w:r>
        <w:r w:rsidR="00EF176E">
          <w:rPr>
            <w:rFonts w:hint="eastAsia"/>
            <w:lang w:eastAsia="ko-KR"/>
          </w:rPr>
          <w:t>특성상</w:t>
        </w:r>
        <w:r w:rsidR="00EF176E">
          <w:rPr>
            <w:rFonts w:hint="eastAsia"/>
            <w:lang w:eastAsia="ko-KR"/>
          </w:rPr>
          <w:t xml:space="preserve"> </w:t>
        </w:r>
      </w:ins>
      <w:ins w:id="381" w:author="Joyce Lee" w:date="2021-09-06T22:57:00Z">
        <w:r>
          <w:rPr>
            <w:rFonts w:hint="eastAsia"/>
            <w:lang w:eastAsia="ko-KR"/>
          </w:rPr>
          <w:t>지역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클래스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안에</w:t>
        </w:r>
      </w:ins>
      <w:del w:id="382" w:author="Joyce Lee" w:date="2021-09-06T22:57:00Z">
        <w:r w:rsidR="00D4797A" w:rsidDel="00806859">
          <w:rPr>
            <w:rFonts w:hint="eastAsia"/>
            <w:lang w:eastAsia="ko-KR"/>
          </w:rPr>
          <w:delText>내부</w:delText>
        </w:r>
        <w:r w:rsidR="001470E5" w:rsidDel="00806859">
          <w:rPr>
            <w:rFonts w:hint="eastAsia"/>
            <w:lang w:eastAsia="ko-KR"/>
          </w:rPr>
          <w:delText xml:space="preserve"> </w:delText>
        </w:r>
        <w:r w:rsidR="00D4797A" w:rsidDel="00806859">
          <w:rPr>
            <w:rFonts w:hint="eastAsia"/>
            <w:lang w:eastAsia="ko-KR"/>
          </w:rPr>
          <w:delText>클래스가</w:delText>
        </w:r>
        <w:r w:rsidR="00D4797A" w:rsidDel="00806859">
          <w:rPr>
            <w:rFonts w:hint="eastAsia"/>
            <w:lang w:eastAsia="ko-KR"/>
          </w:rPr>
          <w:delText xml:space="preserve"> </w:delText>
        </w:r>
        <w:r w:rsidR="00D4797A" w:rsidDel="00806859">
          <w:rPr>
            <w:rFonts w:hint="eastAsia"/>
            <w:lang w:eastAsia="ko-KR"/>
          </w:rPr>
          <w:delText>아닌</w:delText>
        </w:r>
        <w:r w:rsidR="00D4797A" w:rsidDel="00806859">
          <w:rPr>
            <w:rFonts w:hint="eastAsia"/>
            <w:lang w:eastAsia="ko-KR"/>
          </w:rPr>
          <w:delText xml:space="preserve"> </w:delText>
        </w:r>
      </w:del>
      <w:del w:id="383" w:author="Joyce Lee" w:date="2021-09-06T22:58:00Z">
        <w:r w:rsidR="00D4797A" w:rsidDel="00806859">
          <w:rPr>
            <w:rFonts w:hint="eastAsia"/>
            <w:lang w:eastAsia="ko-KR"/>
          </w:rPr>
          <w:delText>내포</w:delText>
        </w:r>
        <w:r w:rsidR="00D4797A" w:rsidDel="00806859">
          <w:rPr>
            <w:rFonts w:hint="eastAsia"/>
            <w:lang w:eastAsia="ko-KR"/>
          </w:rPr>
          <w:delText xml:space="preserve"> </w:delText>
        </w:r>
        <w:r w:rsidR="00D4797A" w:rsidDel="00806859">
          <w:rPr>
            <w:rFonts w:hint="eastAsia"/>
            <w:lang w:eastAsia="ko-KR"/>
          </w:rPr>
          <w:delText>클래스</w:delText>
        </w:r>
      </w:del>
      <w:ins w:id="384" w:author="Joyce Lee" w:date="2021-09-06T22:58:00Z"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있는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내포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클래스는</w:t>
        </w:r>
      </w:ins>
      <w:ins w:id="385" w:author="Joyce Lee" w:date="2021-09-06T23:01:00Z">
        <w:r w:rsidR="00EF176E">
          <w:rPr>
            <w:rFonts w:hint="eastAsia"/>
            <w:lang w:eastAsia="ko-KR"/>
          </w:rPr>
          <w:t xml:space="preserve"> </w:t>
        </w:r>
      </w:ins>
      <w:ins w:id="386" w:author="Joyce Lee" w:date="2021-09-06T22:58:00Z">
        <w:r>
          <w:rPr>
            <w:rFonts w:hint="eastAsia"/>
            <w:lang w:eastAsia="ko-KR"/>
          </w:rPr>
          <w:t>자신의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외부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클래스</w:t>
        </w:r>
      </w:ins>
      <w:ins w:id="387" w:author="Joyce Lee" w:date="2021-09-06T22:59:00Z">
        <w:r>
          <w:rPr>
            <w:rFonts w:hint="eastAsia"/>
            <w:lang w:eastAsia="ko-KR"/>
          </w:rPr>
          <w:t>에서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사용할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수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있는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상태에</w:t>
        </w:r>
      </w:ins>
      <w:del w:id="388" w:author="Joyce Lee" w:date="2021-09-06T22:59:00Z">
        <w:r w:rsidR="00D4797A" w:rsidDel="00806859">
          <w:rPr>
            <w:lang w:eastAsia="ko-KR"/>
          </w:rPr>
          <w:delText>에서는</w:delText>
        </w:r>
        <w:r w:rsidR="00D4797A" w:rsidDel="00806859">
          <w:rPr>
            <w:lang w:eastAsia="ko-KR"/>
          </w:rPr>
          <w:delText xml:space="preserve"> </w:delText>
        </w:r>
        <w:r w:rsidR="00D4797A" w:rsidDel="00806859">
          <w:rPr>
            <w:lang w:eastAsia="ko-KR"/>
          </w:rPr>
          <w:delText>이</w:delText>
        </w:r>
        <w:r w:rsidR="00D4797A" w:rsidDel="00806859">
          <w:rPr>
            <w:lang w:eastAsia="ko-KR"/>
          </w:rPr>
          <w:delText xml:space="preserve"> </w:delText>
        </w:r>
        <w:r w:rsidR="00D4797A" w:rsidDel="00806859">
          <w:rPr>
            <w:lang w:eastAsia="ko-KR"/>
          </w:rPr>
          <w:delText>상태에</w:delText>
        </w:r>
        <w:r w:rsidR="00D4797A" w:rsidDel="00806859">
          <w:rPr>
            <w:lang w:eastAsia="ko-KR"/>
          </w:rPr>
          <w:delText xml:space="preserve"> </w:delText>
        </w:r>
      </w:del>
      <w:ins w:id="389" w:author="Joyce Lee" w:date="2021-09-06T22:59:00Z">
        <w:r>
          <w:rPr>
            <w:lang w:eastAsia="ko-KR"/>
          </w:rPr>
          <w:t xml:space="preserve"> </w:t>
        </w:r>
      </w:ins>
      <w:r w:rsidR="00D4797A">
        <w:rPr>
          <w:lang w:eastAsia="ko-KR"/>
        </w:rPr>
        <w:t>접근할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없</w:t>
      </w:r>
      <w:ins w:id="390" w:author="Joyce Lee" w:date="2021-09-06T23:03:00Z">
        <w:r w:rsidR="00EF176E">
          <w:rPr>
            <w:rFonts w:hint="eastAsia"/>
            <w:lang w:eastAsia="ko-KR"/>
          </w:rPr>
          <w:t>는</w:t>
        </w:r>
      </w:ins>
      <w:ins w:id="391" w:author="Joyce Lee" w:date="2021-09-06T23:04:00Z">
        <w:r w:rsidR="00EF176E">
          <w:rPr>
            <w:rFonts w:hint="eastAsia"/>
            <w:lang w:eastAsia="ko-KR"/>
          </w:rPr>
          <w:t>데</w:t>
        </w:r>
        <w:r w:rsidR="00EF176E">
          <w:rPr>
            <w:rFonts w:hint="eastAsia"/>
            <w:lang w:eastAsia="ko-KR"/>
          </w:rPr>
          <w:t>,</w:t>
        </w:r>
        <w:r w:rsidR="00EF176E">
          <w:rPr>
            <w:lang w:eastAsia="ko-KR"/>
          </w:rPr>
          <w:t xml:space="preserve"> </w:t>
        </w:r>
      </w:ins>
      <w:del w:id="392" w:author="Joyce Lee" w:date="2021-09-06T23:12:00Z">
        <w:r w:rsidR="00D4797A" w:rsidDel="00EB786B">
          <w:rPr>
            <w:rFonts w:hint="eastAsia"/>
            <w:lang w:eastAsia="ko-KR"/>
          </w:rPr>
          <w:delText>다</w:delText>
        </w:r>
      </w:del>
      <w:commentRangeEnd w:id="374"/>
      <w:del w:id="393" w:author="Joyce Lee" w:date="2021-09-06T23:00:00Z">
        <w:r w:rsidR="001470E5" w:rsidDel="00EF176E">
          <w:rPr>
            <w:rStyle w:val="ad"/>
            <w:rFonts w:hint="eastAsia"/>
            <w:lang w:eastAsia="ko-KR"/>
          </w:rPr>
          <w:commentReference w:id="374"/>
        </w:r>
        <w:commentRangeEnd w:id="375"/>
        <w:r w:rsidDel="00EF176E">
          <w:rPr>
            <w:rStyle w:val="ad"/>
            <w:rFonts w:hint="eastAsia"/>
            <w:lang w:eastAsia="ko-KR"/>
          </w:rPr>
          <w:commentReference w:id="375"/>
        </w:r>
        <w:r w:rsidR="00D4797A" w:rsidDel="00EF176E">
          <w:rPr>
            <w:rFonts w:hint="eastAsia"/>
            <w:lang w:eastAsia="ko-KR"/>
          </w:rPr>
          <w:delText>는</w:delText>
        </w:r>
        <w:r w:rsidR="00D4797A" w:rsidDel="00EF176E">
          <w:rPr>
            <w:rFonts w:hint="eastAsia"/>
            <w:lang w:eastAsia="ko-KR"/>
          </w:rPr>
          <w:delText xml:space="preserve"> </w:delText>
        </w:r>
      </w:del>
      <w:del w:id="394" w:author="Joyce Lee" w:date="2021-09-06T23:12:00Z">
        <w:r w:rsidR="00D4797A" w:rsidDel="00EB786B">
          <w:rPr>
            <w:rFonts w:hint="eastAsia"/>
            <w:lang w:eastAsia="ko-KR"/>
          </w:rPr>
          <w:delText>직관적이지</w:delText>
        </w:r>
        <w:r w:rsidR="00D4797A" w:rsidDel="00EB786B">
          <w:rPr>
            <w:rFonts w:hint="eastAsia"/>
            <w:lang w:eastAsia="ko-KR"/>
          </w:rPr>
          <w:delText xml:space="preserve"> </w:delText>
        </w:r>
        <w:r w:rsidR="00D4797A" w:rsidDel="00EB786B">
          <w:rPr>
            <w:rFonts w:hint="eastAsia"/>
            <w:lang w:eastAsia="ko-KR"/>
          </w:rPr>
          <w:delText>않은</w:delText>
        </w:r>
        <w:r w:rsidR="00D4797A" w:rsidDel="00EB786B">
          <w:rPr>
            <w:rFonts w:hint="eastAsia"/>
            <w:lang w:eastAsia="ko-KR"/>
          </w:rPr>
          <w:delText xml:space="preserve"> </w:delText>
        </w:r>
        <w:r w:rsidR="00D4797A" w:rsidDel="00EB786B">
          <w:rPr>
            <w:rFonts w:hint="eastAsia"/>
            <w:lang w:eastAsia="ko-KR"/>
          </w:rPr>
          <w:delText>일이</w:delText>
        </w:r>
        <w:r w:rsidR="00D4797A" w:rsidDel="00EB786B">
          <w:rPr>
            <w:rFonts w:hint="eastAsia"/>
            <w:lang w:eastAsia="ko-KR"/>
          </w:rPr>
          <w:delText xml:space="preserve"> </w:delText>
        </w:r>
        <w:r w:rsidR="00D4797A" w:rsidDel="00EB786B">
          <w:rPr>
            <w:rFonts w:hint="eastAsia"/>
            <w:lang w:eastAsia="ko-KR"/>
          </w:rPr>
          <w:delText>벌어진다</w:delText>
        </w:r>
        <w:r w:rsidR="00D4797A" w:rsidDel="00EB786B">
          <w:rPr>
            <w:rFonts w:hint="eastAsia"/>
            <w:lang w:eastAsia="ko-KR"/>
          </w:rPr>
          <w:delText>.</w:delText>
        </w:r>
      </w:del>
      <w:ins w:id="395" w:author="Joyce Lee" w:date="2021-09-06T23:13:00Z">
        <w:r w:rsidR="00EB786B">
          <w:rPr>
            <w:rFonts w:hint="eastAsia"/>
            <w:lang w:eastAsia="ko-KR"/>
          </w:rPr>
          <w:t>구문</w:t>
        </w:r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영역</w:t>
        </w:r>
        <w:r w:rsidR="00EB786B">
          <w:rPr>
            <w:rFonts w:hint="eastAsia"/>
            <w:lang w:eastAsia="ko-KR"/>
          </w:rPr>
          <w:t>(</w:t>
        </w:r>
        <w:r w:rsidR="00EB786B">
          <w:rPr>
            <w:lang w:eastAsia="ko-KR"/>
          </w:rPr>
          <w:t>lexical scope)</w:t>
        </w:r>
        <w:r w:rsidR="00EB786B">
          <w:rPr>
            <w:rFonts w:hint="eastAsia"/>
            <w:lang w:eastAsia="ko-KR"/>
          </w:rPr>
          <w:t>에</w:t>
        </w:r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따른</w:t>
        </w:r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변수</w:t>
        </w:r>
        <w:r w:rsidR="00EB786B">
          <w:rPr>
            <w:rFonts w:hint="eastAsia"/>
            <w:lang w:eastAsia="ko-KR"/>
          </w:rPr>
          <w:t xml:space="preserve"> </w:t>
        </w:r>
      </w:ins>
      <w:ins w:id="396" w:author="Joyce Lee" w:date="2021-09-06T23:14:00Z">
        <w:r w:rsidR="00D63768">
          <w:rPr>
            <w:rFonts w:hint="eastAsia"/>
            <w:lang w:eastAsia="ko-KR"/>
          </w:rPr>
          <w:t>가시성</w:t>
        </w:r>
        <w:r w:rsidR="00D63768">
          <w:rPr>
            <w:rFonts w:hint="eastAsia"/>
            <w:lang w:eastAsia="ko-KR"/>
          </w:rPr>
          <w:t xml:space="preserve"> </w:t>
        </w:r>
        <w:r w:rsidR="00D63768">
          <w:rPr>
            <w:rFonts w:hint="eastAsia"/>
            <w:lang w:eastAsia="ko-KR"/>
          </w:rPr>
          <w:t>규칙이</w:t>
        </w:r>
      </w:ins>
      <w:ins w:id="397" w:author="Joyce Lee" w:date="2021-09-06T23:13:00Z"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지역</w:t>
        </w:r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클래스</w:t>
        </w:r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안의</w:t>
        </w:r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내포</w:t>
        </w:r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클래스에서만</w:t>
        </w:r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동작하지</w:t>
        </w:r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않으면</w:t>
        </w:r>
        <w:r w:rsidR="00EB786B">
          <w:rPr>
            <w:rFonts w:hint="eastAsia"/>
            <w:lang w:eastAsia="ko-KR"/>
          </w:rPr>
          <w:t xml:space="preserve"> </w:t>
        </w:r>
      </w:ins>
      <w:ins w:id="398" w:author="Joyce Lee" w:date="2021-09-06T23:14:00Z">
        <w:r w:rsidR="00E40AD2">
          <w:rPr>
            <w:rFonts w:hint="eastAsia"/>
            <w:lang w:eastAsia="ko-KR"/>
          </w:rPr>
          <w:t>얼핏</w:t>
        </w:r>
        <w:r w:rsidR="00E40AD2">
          <w:rPr>
            <w:rFonts w:hint="eastAsia"/>
            <w:lang w:eastAsia="ko-KR"/>
          </w:rPr>
          <w:t xml:space="preserve"> </w:t>
        </w:r>
      </w:ins>
      <w:ins w:id="399" w:author="Joyce Lee" w:date="2021-09-06T23:13:00Z">
        <w:r w:rsidR="00EB786B">
          <w:rPr>
            <w:rFonts w:hint="eastAsia"/>
            <w:lang w:eastAsia="ko-KR"/>
          </w:rPr>
          <w:t>혼동을</w:t>
        </w:r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야기하기</w:t>
        </w:r>
        <w:r w:rsidR="00EB786B">
          <w:rPr>
            <w:rFonts w:hint="eastAsia"/>
            <w:lang w:eastAsia="ko-KR"/>
          </w:rPr>
          <w:t xml:space="preserve"> </w:t>
        </w:r>
        <w:r w:rsidR="00EB786B">
          <w:rPr>
            <w:rFonts w:hint="eastAsia"/>
            <w:lang w:eastAsia="ko-KR"/>
          </w:rPr>
          <w:t>쉽다</w:t>
        </w:r>
        <w:r w:rsidR="00EB786B">
          <w:rPr>
            <w:rFonts w:hint="eastAsia"/>
            <w:lang w:eastAsia="ko-KR"/>
          </w:rPr>
          <w:t>.</w:t>
        </w:r>
      </w:ins>
    </w:p>
    <w:p w14:paraId="2DBA3C93" w14:textId="77777777" w:rsidR="00B01BA2" w:rsidRDefault="00D4797A">
      <w:pPr>
        <w:pStyle w:val="2"/>
        <w:rPr>
          <w:lang w:eastAsia="ko-KR"/>
        </w:rPr>
      </w:pPr>
      <w:bookmarkStart w:id="400" w:name="널-가능성"/>
      <w:bookmarkEnd w:id="400"/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</w:p>
    <w:p w14:paraId="5CB2AEE3" w14:textId="54937C61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값에는</w:t>
      </w:r>
      <w:r>
        <w:rPr>
          <w:lang w:eastAsia="ko-KR"/>
        </w:rPr>
        <w:t xml:space="preserve"> </w:t>
      </w:r>
      <w:r>
        <w:rPr>
          <w:lang w:eastAsia="ko-KR"/>
        </w:rPr>
        <w:t>아무것도</w:t>
      </w:r>
      <w:r>
        <w:rPr>
          <w:lang w:eastAsia="ko-KR"/>
        </w:rPr>
        <w:t xml:space="preserve"> </w:t>
      </w:r>
      <w:r>
        <w:rPr>
          <w:lang w:eastAsia="ko-KR"/>
        </w:rPr>
        <w:t>참조하지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(</w:t>
      </w:r>
      <w:r>
        <w:rPr>
          <w:lang w:eastAsia="ko-KR"/>
        </w:rPr>
        <w:t>널</w:t>
      </w:r>
      <w:r>
        <w:rPr>
          <w:lang w:eastAsia="ko-KR"/>
        </w:rPr>
        <w:t>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 w:rsidR="001470E5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참조는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할당된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가리키지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참조를</w:t>
      </w:r>
      <w:r>
        <w:rPr>
          <w:lang w:eastAsia="ko-KR"/>
        </w:rPr>
        <w:t xml:space="preserve"> </w:t>
      </w:r>
      <w:r>
        <w:rPr>
          <w:lang w:eastAsia="ko-KR"/>
        </w:rPr>
        <w:t>뜻한다</w:t>
      </w:r>
      <w:r>
        <w:rPr>
          <w:lang w:eastAsia="ko-KR"/>
        </w:rPr>
        <w:t xml:space="preserve">. </w:t>
      </w:r>
      <w:r>
        <w:rPr>
          <w:lang w:eastAsia="ko-KR"/>
        </w:rPr>
        <w:t>널은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참조와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동작하지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널임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메서드나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사용하려고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NullPointerException</w:t>
      </w:r>
      <w:proofErr w:type="spellEnd"/>
      <w:r>
        <w:rPr>
          <w:lang w:eastAsia="ko-KR"/>
        </w:rPr>
        <w:t>(</w:t>
      </w:r>
      <w:r>
        <w:rPr>
          <w:lang w:eastAsia="ko-KR"/>
        </w:rPr>
        <w:t>줄여서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NPE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부름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최악인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정적인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정보만으로는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잡아낼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없어서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실행해봐야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720CBC">
        <w:rPr>
          <w:rFonts w:hint="eastAsia"/>
          <w:lang w:eastAsia="ko-KR"/>
        </w:rPr>
        <w:t>기</w:t>
      </w:r>
      <w:r w:rsidR="00720CBC">
        <w:rPr>
          <w:rFonts w:hint="eastAsia"/>
          <w:lang w:eastAsia="ko-KR"/>
        </w:rPr>
        <w:t xml:space="preserve"> </w:t>
      </w:r>
      <w:r w:rsidR="00720CBC">
        <w:rPr>
          <w:rFonts w:hint="eastAsia"/>
          <w:lang w:eastAsia="ko-KR"/>
        </w:rPr>
        <w:t>때문이</w:t>
      </w:r>
      <w:r>
        <w:rPr>
          <w:lang w:eastAsia="ko-KR"/>
        </w:rPr>
        <w:t>다</w:t>
      </w:r>
      <w:r>
        <w:rPr>
          <w:rStyle w:val="ab"/>
        </w:rPr>
        <w:footnoteReference w:id="3"/>
      </w:r>
      <w:r>
        <w:rPr>
          <w:lang w:eastAsia="ko-KR"/>
        </w:rPr>
        <w:t>.</w:t>
      </w:r>
    </w:p>
    <w:p w14:paraId="4DEC3259" w14:textId="43D76345" w:rsidR="00B01BA2" w:rsidRDefault="00D4797A">
      <w:pPr>
        <w:pStyle w:val="a0"/>
        <w:rPr>
          <w:lang w:eastAsia="ko-KR"/>
        </w:rPr>
      </w:pP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 w:rsidR="00720CBC">
        <w:rPr>
          <w:rFonts w:hint="eastAsia"/>
          <w:lang w:eastAsia="ko-KR"/>
        </w:rPr>
        <w:t>에는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확실히</w:t>
      </w:r>
      <w:r>
        <w:rPr>
          <w:lang w:eastAsia="ko-KR"/>
        </w:rPr>
        <w:t xml:space="preserve"> </w:t>
      </w:r>
      <w:r>
        <w:rPr>
          <w:lang w:eastAsia="ko-KR"/>
        </w:rPr>
        <w:t>구분해주는</w:t>
      </w:r>
      <w:r>
        <w:rPr>
          <w:lang w:eastAsia="ko-KR"/>
        </w:rPr>
        <w:t xml:space="preserve"> </w:t>
      </w:r>
      <w:r w:rsidR="00720CBC">
        <w:rPr>
          <w:rFonts w:hint="eastAsia"/>
          <w:lang w:eastAsia="ko-KR"/>
        </w:rPr>
        <w:t>큰</w:t>
      </w:r>
      <w:r w:rsidR="00720CBC">
        <w:rPr>
          <w:rFonts w:hint="eastAsia"/>
          <w:lang w:eastAsia="ko-KR"/>
        </w:rPr>
        <w:t xml:space="preserve"> </w:t>
      </w:r>
      <w:r w:rsidR="00720CBC">
        <w:rPr>
          <w:rFonts w:hint="eastAsia"/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시점으로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옮겨주기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악명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NullPointerException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상당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</w:t>
      </w:r>
      <w:r>
        <w:rPr>
          <w:lang w:eastAsia="ko-KR"/>
        </w:rPr>
        <w:t>막을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9547225" w14:textId="6150673B" w:rsidR="00B01BA2" w:rsidRDefault="00D4797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,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연산에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 w:rsidRPr="00720CBC">
        <w:rPr>
          <w:b/>
          <w:lang w:eastAsia="ko-KR"/>
        </w:rPr>
        <w:t>12</w:t>
      </w:r>
      <w:r w:rsidRPr="00720CBC">
        <w:rPr>
          <w:b/>
          <w:lang w:eastAsia="ko-KR"/>
        </w:rPr>
        <w:t>장</w:t>
      </w:r>
      <w:r w:rsidRPr="00720CBC">
        <w:rPr>
          <w:b/>
          <w:lang w:eastAsia="ko-KR"/>
        </w:rPr>
        <w:t xml:space="preserve"> </w:t>
      </w:r>
      <w:r w:rsidRPr="00720CBC">
        <w:rPr>
          <w:b/>
          <w:lang w:eastAsia="ko-KR"/>
        </w:rPr>
        <w:t>자바</w:t>
      </w:r>
      <w:r w:rsidRPr="00720CBC">
        <w:rPr>
          <w:b/>
          <w:lang w:eastAsia="ko-KR"/>
        </w:rPr>
        <w:t xml:space="preserve"> </w:t>
      </w:r>
      <w:r w:rsidRPr="00720CBC">
        <w:rPr>
          <w:b/>
          <w:lang w:eastAsia="ko-KR"/>
        </w:rPr>
        <w:t>상호</w:t>
      </w:r>
      <w:r w:rsidRPr="00720CBC">
        <w:rPr>
          <w:b/>
          <w:lang w:eastAsia="ko-KR"/>
        </w:rPr>
        <w:t xml:space="preserve"> </w:t>
      </w:r>
      <w:r w:rsidRPr="00720CBC">
        <w:rPr>
          <w:b/>
          <w:lang w:eastAsia="ko-KR"/>
        </w:rPr>
        <w:t>운용성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상호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운용할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생기는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문제에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37ABF246" w14:textId="77777777" w:rsidR="00B01BA2" w:rsidRDefault="00D4797A">
      <w:pPr>
        <w:pStyle w:val="3"/>
        <w:rPr>
          <w:lang w:eastAsia="ko-KR"/>
        </w:rPr>
      </w:pPr>
      <w:bookmarkStart w:id="401" w:name="널이-될-수-있는-타입"/>
      <w:bookmarkEnd w:id="401"/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</w:p>
    <w:p w14:paraId="5A7A3295" w14:textId="5691A3AA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 w:rsidR="00720CBC">
        <w:rPr>
          <w:lang w:eastAsia="ko-KR"/>
        </w:rPr>
        <w:t>특징</w:t>
      </w:r>
      <w:r w:rsidR="00720CBC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구분하는</w:t>
      </w:r>
      <w:r>
        <w:rPr>
          <w:lang w:eastAsia="ko-KR"/>
        </w:rPr>
        <w:t xml:space="preserve"> </w:t>
      </w:r>
      <w:r>
        <w:rPr>
          <w:lang w:eastAsia="ko-KR"/>
        </w:rPr>
        <w:t>능력</w:t>
      </w:r>
      <w:r w:rsidR="00720CBC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 w:rsidR="00720CBC"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</w:t>
      </w:r>
      <w:r>
        <w:rPr>
          <w:lang w:eastAsia="ko-KR"/>
        </w:rPr>
        <w:t>포함한다는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보장하지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>.</w:t>
      </w:r>
    </w:p>
    <w:p w14:paraId="1CF35F17" w14:textId="7C577B2F" w:rsidR="00B01BA2" w:rsidRDefault="00D4797A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 w:rsidR="00720CBC">
        <w:rPr>
          <w:rStyle w:val="VerbatimChar"/>
          <w:lang w:eastAsia="ko-KR"/>
        </w:rPr>
        <w:t>null</w:t>
      </w:r>
      <w:r w:rsidR="00720CBC">
        <w:rPr>
          <w:lang w:eastAsia="ko-KR"/>
        </w:rPr>
        <w:t xml:space="preserve"> </w:t>
      </w:r>
      <w:r w:rsidR="00720CBC">
        <w:rPr>
          <w:lang w:eastAsia="ko-KR"/>
        </w:rPr>
        <w:t>값을</w:t>
      </w:r>
      <w:r w:rsidR="00720CBC"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문자열에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>(</w:t>
      </w:r>
      <w:r>
        <w:rPr>
          <w:lang w:eastAsia="ko-KR"/>
        </w:rPr>
        <w:t>유니코드에서</w:t>
      </w:r>
      <w:r>
        <w:rPr>
          <w:lang w:eastAsia="ko-KR"/>
        </w:rPr>
        <w:t xml:space="preserve"> </w:t>
      </w:r>
      <w:r>
        <w:rPr>
          <w:lang w:eastAsia="ko-KR"/>
        </w:rPr>
        <w:t>문자로</w:t>
      </w:r>
      <w:r>
        <w:rPr>
          <w:lang w:eastAsia="ko-KR"/>
        </w:rPr>
        <w:t xml:space="preserve"> </w:t>
      </w:r>
      <w:r>
        <w:rPr>
          <w:lang w:eastAsia="ko-KR"/>
        </w:rPr>
        <w:t>분류되는</w:t>
      </w:r>
      <w:r>
        <w:rPr>
          <w:lang w:eastAsia="ko-KR"/>
        </w:rPr>
        <w:t xml:space="preserve"> </w:t>
      </w:r>
      <w:r>
        <w:rPr>
          <w:lang w:eastAsia="ko-KR"/>
        </w:rPr>
        <w:t>코드포인트들</w:t>
      </w:r>
      <w:r>
        <w:rPr>
          <w:lang w:eastAsia="ko-KR"/>
        </w:rPr>
        <w:t>)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들어있는지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7C817CE6" w14:textId="77777777" w:rsidR="00720CBC" w:rsidRDefault="00720CB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F93AA7B" w14:textId="0EA172D4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isLetterString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s: String): Boolean {</w:t>
      </w:r>
      <w:r>
        <w:br/>
      </w:r>
      <w:r>
        <w:rPr>
          <w:rStyle w:val="VerbatimChar"/>
        </w:rPr>
        <w:t xml:space="preserve">  if (</w:t>
      </w:r>
      <w:proofErr w:type="spellStart"/>
      <w:r>
        <w:rPr>
          <w:rStyle w:val="VerbatimChar"/>
        </w:rPr>
        <w:t>s.isEmpty</w:t>
      </w:r>
      <w:proofErr w:type="spellEnd"/>
      <w:r>
        <w:rPr>
          <w:rStyle w:val="VerbatimChar"/>
        </w:rPr>
        <w:t>()) return false</w:t>
      </w:r>
      <w:r>
        <w:br/>
      </w:r>
      <w:r>
        <w:rPr>
          <w:rStyle w:val="VerbatimChar"/>
        </w:rPr>
        <w:t xml:space="preserve">  for (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 xml:space="preserve"> in s) {</w:t>
      </w:r>
      <w:r>
        <w:br/>
      </w:r>
      <w:r>
        <w:rPr>
          <w:rStyle w:val="VerbatimChar"/>
        </w:rPr>
        <w:t xml:space="preserve">    if (!</w:t>
      </w:r>
      <w:proofErr w:type="spellStart"/>
      <w:r>
        <w:rPr>
          <w:rStyle w:val="VerbatimChar"/>
        </w:rPr>
        <w:t>ch.isLetter</w:t>
      </w:r>
      <w:proofErr w:type="spellEnd"/>
      <w:r>
        <w:rPr>
          <w:rStyle w:val="VerbatimChar"/>
        </w:rPr>
        <w:t>()) return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rPr>
          <w:rStyle w:val="VerbatimChar"/>
        </w:rPr>
        <w:t>}</w:t>
      </w:r>
    </w:p>
    <w:p w14:paraId="62BED873" w14:textId="4E829EC6" w:rsidR="00720CBC" w:rsidRDefault="00720CB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F000235" w14:textId="77777777" w:rsidR="00B01BA2" w:rsidRDefault="00D4797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null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넘기면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71DB2E1E" w14:textId="77777777" w:rsidR="00720CBC" w:rsidRDefault="00720CB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E6176B5" w14:textId="232CE067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gramStart"/>
      <w:r>
        <w:rPr>
          <w:rStyle w:val="VerbatimChar"/>
          <w:lang w:eastAsia="ko-KR"/>
        </w:rPr>
        <w:t>main(</w:t>
      </w:r>
      <w:proofErr w:type="gramEnd"/>
      <w:r>
        <w:rPr>
          <w:rStyle w:val="VerbatimChar"/>
          <w:lang w:eastAsia="ko-KR"/>
        </w:rPr>
        <w:t>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isLetterString</w:t>
      </w:r>
      <w:proofErr w:type="spellEnd"/>
      <w:r>
        <w:rPr>
          <w:rStyle w:val="VerbatimChar"/>
          <w:lang w:eastAsia="ko-KR"/>
        </w:rPr>
        <w:t>(</w:t>
      </w:r>
      <w:del w:id="402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403" w:author="Joyce Lee" w:date="2021-09-06T22:20:00Z">
        <w:r w:rsidR="00E2040A">
          <w:rPr>
            <w:rStyle w:val="VerbatimChar"/>
            <w:lang w:eastAsia="ko-KR"/>
          </w:rPr>
          <w:t>"</w:t>
        </w:r>
      </w:ins>
      <w:proofErr w:type="spellStart"/>
      <w:r>
        <w:rPr>
          <w:rStyle w:val="VerbatimChar"/>
          <w:lang w:eastAsia="ko-KR"/>
        </w:rPr>
        <w:t>abc</w:t>
      </w:r>
      <w:proofErr w:type="spellEnd"/>
      <w:del w:id="404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405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)) // Ok</w:t>
      </w:r>
      <w:ins w:id="406" w:author="Joyce Lee" w:date="2021-09-06T23:19:00Z">
        <w:r w:rsidR="0036407D">
          <w:rPr>
            <w:rStyle w:val="VerbatimChar"/>
            <w:lang w:eastAsia="ko-KR"/>
          </w:rPr>
          <w:br/>
          <w:t xml:space="preserve">  </w:t>
        </w:r>
        <w:r w:rsidR="0036407D">
          <w:rPr>
            <w:rStyle w:val="VerbatimChar"/>
            <w:lang w:eastAsia="ko-KR"/>
          </w:rPr>
          <w:t xml:space="preserve">// </w:t>
        </w:r>
        <w:r w:rsidR="0036407D" w:rsidRPr="00352A3D">
          <w:rPr>
            <w:rStyle w:val="VerbatimChar"/>
            <w:lang w:eastAsia="ko-KR"/>
          </w:rPr>
          <w:t xml:space="preserve">error: null </w:t>
        </w:r>
        <w:proofErr w:type="spellStart"/>
        <w:r w:rsidR="0036407D" w:rsidRPr="00352A3D">
          <w:rPr>
            <w:rStyle w:val="VerbatimChar"/>
            <w:lang w:eastAsia="ko-KR"/>
          </w:rPr>
          <w:t>can not</w:t>
        </w:r>
        <w:proofErr w:type="spellEnd"/>
        <w:r w:rsidR="0036407D" w:rsidRPr="00352A3D">
          <w:rPr>
            <w:rStyle w:val="VerbatimChar"/>
            <w:lang w:eastAsia="ko-KR"/>
          </w:rPr>
          <w:t xml:space="preserve"> be a value of a non-null type String</w:t>
        </w:r>
      </w:ins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isLetterString</w:t>
      </w:r>
      <w:proofErr w:type="spellEnd"/>
      <w:r>
        <w:rPr>
          <w:rStyle w:val="VerbatimChar"/>
          <w:lang w:eastAsia="ko-KR"/>
        </w:rPr>
        <w:t xml:space="preserve">(null))  </w:t>
      </w:r>
      <w:del w:id="407" w:author="Joyce Lee" w:date="2021-09-06T23:19:00Z">
        <w:r w:rsidDel="0036407D">
          <w:rPr>
            <w:rStyle w:val="VerbatimChar"/>
            <w:lang w:eastAsia="ko-KR"/>
          </w:rPr>
          <w:delText xml:space="preserve">// </w:delText>
        </w:r>
        <w:r w:rsidDel="00352A3D">
          <w:rPr>
            <w:rStyle w:val="VerbatimChar"/>
            <w:lang w:eastAsia="ko-KR"/>
          </w:rPr>
          <w:delText>Error</w:delText>
        </w:r>
      </w:del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0F16F1DB" w14:textId="7E49200B" w:rsidR="00720CBC" w:rsidRDefault="00720CBC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C13D438" w14:textId="351801B8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호출의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값이지만</w:t>
      </w:r>
      <w:r w:rsidR="00720CBC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아니기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금지된다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isLetterString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에게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전달되지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보장하므로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자체에서는</w:t>
      </w:r>
      <w:r>
        <w:rPr>
          <w:lang w:eastAsia="ko-KR"/>
        </w:rPr>
        <w:t xml:space="preserve"> </w:t>
      </w:r>
      <w:r>
        <w:rPr>
          <w:lang w:eastAsia="ko-KR"/>
        </w:rPr>
        <w:t>널에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역참조</w:t>
      </w:r>
      <w:proofErr w:type="spellEnd"/>
      <w:r>
        <w:rPr>
          <w:lang w:eastAsia="ko-KR"/>
        </w:rPr>
        <w:t>(dereference)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NPE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발생하지</w:t>
      </w:r>
      <w:r>
        <w:rPr>
          <w:lang w:eastAsia="ko-KR"/>
        </w:rPr>
        <w:t xml:space="preserve"> </w:t>
      </w:r>
      <w:r>
        <w:rPr>
          <w:lang w:eastAsia="ko-KR"/>
        </w:rPr>
        <w:t>걱정할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방지해준다</w:t>
      </w:r>
      <w:r>
        <w:rPr>
          <w:lang w:eastAsia="ko-KR"/>
        </w:rPr>
        <w:t>.</w:t>
      </w:r>
    </w:p>
    <w:p w14:paraId="7FC159B5" w14:textId="77777777" w:rsidR="00B01BA2" w:rsidRDefault="00D4797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컴파일러</w:t>
      </w:r>
      <w:r>
        <w:rPr>
          <w:lang w:eastAsia="ko-KR"/>
        </w:rPr>
        <w:t xml:space="preserve"> </w:t>
      </w:r>
      <w:r>
        <w:rPr>
          <w:lang w:eastAsia="ko-KR"/>
        </w:rPr>
        <w:t>관점에서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lang w:eastAsia="ko-KR"/>
        </w:rPr>
        <w:t>합법적이다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NullPointerException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45B4D95A" w14:textId="77777777" w:rsidR="00720CBC" w:rsidRDefault="00720CB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79B6E23" w14:textId="46031B93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class Test {</w:t>
      </w:r>
      <w:r>
        <w:br/>
      </w:r>
      <w:r>
        <w:rPr>
          <w:rStyle w:val="VerbatimChar"/>
        </w:rPr>
        <w:t xml:space="preserve">  static </w:t>
      </w:r>
      <w:proofErr w:type="spellStart"/>
      <w:proofErr w:type="gramStart"/>
      <w:r>
        <w:rPr>
          <w:rStyle w:val="VerbatimChar"/>
        </w:rPr>
        <w:t>booleanisLetterString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String s) {</w:t>
      </w:r>
      <w:r>
        <w:br/>
      </w:r>
      <w:r>
        <w:rPr>
          <w:rStyle w:val="VerbatimChar"/>
        </w:rPr>
        <w:t xml:space="preserve">    for (int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 0;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s.length</w:t>
      </w:r>
      <w:proofErr w:type="spellEnd"/>
      <w:r>
        <w:rPr>
          <w:rStyle w:val="VerbatimChar"/>
        </w:rPr>
        <w:t xml:space="preserve">;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++) {</w:t>
      </w:r>
      <w:r>
        <w:br/>
      </w:r>
      <w:r>
        <w:rPr>
          <w:rStyle w:val="VerbatimChar"/>
        </w:rPr>
        <w:t xml:space="preserve">      if (!</w:t>
      </w:r>
      <w:proofErr w:type="spellStart"/>
      <w:r>
        <w:rPr>
          <w:rStyle w:val="VerbatimChar"/>
        </w:rPr>
        <w:t>Character.isLetter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s.charAt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))) return false;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true;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// </w:t>
      </w:r>
      <w:proofErr w:type="spellStart"/>
      <w:r>
        <w:rPr>
          <w:rStyle w:val="VerbatimChar"/>
        </w:rPr>
        <w:t>컴파일은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되지만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런타임에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예외가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발생한다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isEmpty</w:t>
      </w:r>
      <w:proofErr w:type="spellEnd"/>
      <w:r>
        <w:rPr>
          <w:rStyle w:val="VerbatimChar"/>
        </w:rPr>
        <w:t>(null))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045B3FE" w14:textId="0D16C5BB" w:rsidR="00720CBC" w:rsidRDefault="00720CB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0DD1871" w14:textId="77777777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코틀린에서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작성하려면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물음표</w:t>
      </w:r>
      <w:r>
        <w:rPr>
          <w:lang w:eastAsia="ko-KR"/>
        </w:rPr>
        <w:t>(</w:t>
      </w:r>
      <w:r>
        <w:rPr>
          <w:rStyle w:val="VerbatimChar"/>
          <w:lang w:eastAsia="ko-KR"/>
        </w:rPr>
        <w:t>?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붙여서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2773BEED" w14:textId="77777777" w:rsidR="00720CBC" w:rsidRDefault="00720CB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CFF9E30" w14:textId="42A71C8F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spellStart"/>
      <w:proofErr w:type="gramStart"/>
      <w:r>
        <w:rPr>
          <w:rStyle w:val="VerbatimChar"/>
          <w:lang w:eastAsia="ko-KR"/>
        </w:rPr>
        <w:t>isBooleanString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 xml:space="preserve">s: String?) = s == </w:t>
      </w:r>
      <w:del w:id="408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409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false</w:t>
      </w:r>
      <w:del w:id="410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411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 xml:space="preserve"> || s == </w:t>
      </w:r>
      <w:del w:id="412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413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true</w:t>
      </w:r>
      <w:del w:id="414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415" w:author="Joyce Lee" w:date="2021-09-06T22:20:00Z">
        <w:r w:rsidR="00E2040A">
          <w:rPr>
            <w:rStyle w:val="VerbatimChar"/>
            <w:lang w:eastAsia="ko-KR"/>
          </w:rPr>
          <w:t>"</w:t>
        </w:r>
      </w:ins>
    </w:p>
    <w:p w14:paraId="538F5B38" w14:textId="3DAB587F" w:rsidR="00720CBC" w:rsidRDefault="00720CB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56469F0" w14:textId="716EE237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코틀린에서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String?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(nullable type)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불린다</w:t>
      </w:r>
      <w:r>
        <w:rPr>
          <w:lang w:eastAsia="ko-KR"/>
        </w:rPr>
        <w:t xml:space="preserve">.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용어에서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proofErr w:type="gramStart"/>
      <w:r>
        <w:rPr>
          <w:lang w:eastAsia="ko-KR"/>
        </w:rPr>
        <w:t>(</w:t>
      </w:r>
      <w:r>
        <w:rPr>
          <w:rStyle w:val="VerbatimChar"/>
          <w:lang w:eastAsia="ko-KR"/>
        </w:rPr>
        <w:t>?</w:t>
      </w:r>
      <w:r>
        <w:rPr>
          <w:lang w:eastAsia="ko-KR"/>
        </w:rPr>
        <w:t>가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붙지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상위타입이며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확장한</w:t>
      </w:r>
      <w:r>
        <w:rPr>
          <w:lang w:eastAsia="ko-KR"/>
        </w:rPr>
        <w:t xml:space="preserve"> </w:t>
      </w:r>
      <w:r>
        <w:rPr>
          <w:lang w:eastAsia="ko-KR"/>
        </w:rPr>
        <w:t>집합이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집합이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737B43C9" w14:textId="77777777" w:rsidR="00720CBC" w:rsidRDefault="00720CB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840CF23" w14:textId="4DBA26FC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gramStart"/>
      <w:r>
        <w:rPr>
          <w:rStyle w:val="VerbatimChar"/>
          <w:lang w:eastAsia="ko-KR"/>
        </w:rPr>
        <w:t>main(</w:t>
      </w:r>
      <w:proofErr w:type="gramEnd"/>
      <w:r>
        <w:rPr>
          <w:rStyle w:val="VerbatimChar"/>
          <w:lang w:eastAsia="ko-KR"/>
        </w:rPr>
        <w:t>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isBooleanString</w:t>
      </w:r>
      <w:proofErr w:type="spellEnd"/>
      <w:r>
        <w:rPr>
          <w:rStyle w:val="VerbatimChar"/>
          <w:lang w:eastAsia="ko-KR"/>
        </w:rPr>
        <w:t xml:space="preserve">(null)) // </w:t>
      </w:r>
      <w:r w:rsidR="002D3765">
        <w:rPr>
          <w:rStyle w:val="VerbatimChar"/>
          <w:rFonts w:hint="eastAsia"/>
          <w:lang w:eastAsia="ko-KR"/>
        </w:rPr>
        <w:t>Ok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s: String? = </w:t>
      </w:r>
      <w:del w:id="416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417" w:author="Joyce Lee" w:date="2021-09-06T22:20:00Z">
        <w:r w:rsidR="00E2040A">
          <w:rPr>
            <w:rStyle w:val="VerbatimChar"/>
            <w:lang w:eastAsia="ko-KR"/>
          </w:rPr>
          <w:t>"</w:t>
        </w:r>
      </w:ins>
      <w:proofErr w:type="spellStart"/>
      <w:r>
        <w:rPr>
          <w:rStyle w:val="VerbatimChar"/>
          <w:lang w:eastAsia="ko-KR"/>
        </w:rPr>
        <w:t>abc</w:t>
      </w:r>
      <w:proofErr w:type="spellEnd"/>
      <w:del w:id="418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419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 xml:space="preserve">         // </w:t>
      </w:r>
      <w:r w:rsidR="002D3765">
        <w:rPr>
          <w:rStyle w:val="VerbatimChar"/>
          <w:rFonts w:hint="eastAsia"/>
          <w:lang w:eastAsia="ko-KR"/>
        </w:rPr>
        <w:t>Ok</w:t>
      </w:r>
      <w:ins w:id="420" w:author="Joyce Lee" w:date="2021-09-06T23:21:00Z">
        <w:r w:rsidR="00F14330">
          <w:rPr>
            <w:rStyle w:val="VerbatimChar"/>
            <w:lang w:eastAsia="ko-KR"/>
          </w:rPr>
          <w:br/>
          <w:t xml:space="preserve">  // </w:t>
        </w:r>
        <w:r w:rsidR="00F14330" w:rsidRPr="00F14330">
          <w:rPr>
            <w:rStyle w:val="VerbatimChar"/>
            <w:lang w:eastAsia="ko-KR"/>
          </w:rPr>
          <w:t xml:space="preserve">error: type mismatch: inferred type is String? but String was expected </w:t>
        </w:r>
      </w:ins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ss: String = s</w:t>
      </w:r>
      <w:del w:id="421" w:author="Joyce Lee" w:date="2021-09-06T23:21:00Z">
        <w:r w:rsidDel="007A41FB">
          <w:rPr>
            <w:rStyle w:val="VerbatimChar"/>
            <w:lang w:eastAsia="ko-KR"/>
          </w:rPr>
          <w:delText xml:space="preserve">             // </w:delText>
        </w:r>
        <w:r w:rsidR="002D3765" w:rsidDel="007A41FB">
          <w:rPr>
            <w:rStyle w:val="VerbatimChar"/>
            <w:rFonts w:hint="eastAsia"/>
            <w:lang w:eastAsia="ko-KR"/>
          </w:rPr>
          <w:delText>Error</w:delText>
        </w:r>
      </w:del>
      <w:ins w:id="422" w:author="Joyce Lee" w:date="2021-09-06T23:20:00Z">
        <w:r w:rsidR="003F2D47">
          <w:rPr>
            <w:rStyle w:val="VerbatimChar"/>
            <w:lang w:eastAsia="ko-KR"/>
          </w:rPr>
          <w:br/>
          <w:t>}</w:t>
        </w:r>
      </w:ins>
    </w:p>
    <w:p w14:paraId="06EC193D" w14:textId="2A90E286" w:rsidR="00720CBC" w:rsidRDefault="00720CBC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9575F55" w14:textId="17A93849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대입문은</w:t>
      </w:r>
      <w:r>
        <w:rPr>
          <w:lang w:eastAsia="ko-KR"/>
        </w:rPr>
        <w:t xml:space="preserve">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문장이다</w:t>
      </w:r>
      <w:r>
        <w:rPr>
          <w:lang w:eastAsia="ko-KR"/>
        </w:rPr>
        <w:t xml:space="preserve">.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지정했기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정적인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정보만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보수적으로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del w:id="423" w:author="Joyce Lee" w:date="2021-09-06T23:21:00Z">
        <w:r w:rsidDel="00507190">
          <w:rPr>
            <w:lang w:eastAsia="ko-KR"/>
          </w:rPr>
          <w:delText>수</w:delText>
        </w:r>
        <w:r w:rsidDel="00507190">
          <w:rPr>
            <w:lang w:eastAsia="ko-KR"/>
          </w:rPr>
          <w:delText xml:space="preserve"> </w:delText>
        </w:r>
        <w:r w:rsidDel="00507190">
          <w:rPr>
            <w:lang w:eastAsia="ko-KR"/>
          </w:rPr>
          <w:delText>밖에</w:delText>
        </w:r>
      </w:del>
      <w:ins w:id="424" w:author="Joyce Lee" w:date="2021-09-06T23:21:00Z">
        <w:r w:rsidR="00507190">
          <w:rPr>
            <w:rFonts w:hint="eastAsia"/>
            <w:lang w:eastAsia="ko-KR"/>
          </w:rPr>
          <w:t>수</w:t>
        </w:r>
        <w:r w:rsidR="00507190">
          <w:rPr>
            <w:lang w:eastAsia="ko-KR"/>
          </w:rPr>
          <w:t>밖에</w:t>
        </w:r>
      </w:ins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27F1361E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구분은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수준에서만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래퍼</w:t>
      </w:r>
      <w:r>
        <w:rPr>
          <w:lang w:eastAsia="ko-KR"/>
        </w:rPr>
        <w:t>(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8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Optional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>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런타임에는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부가비용도</w:t>
      </w:r>
      <w:r>
        <w:rPr>
          <w:lang w:eastAsia="ko-KR"/>
        </w:rPr>
        <w:t xml:space="preserve"> </w:t>
      </w:r>
      <w:r>
        <w:rPr>
          <w:lang w:eastAsia="ko-KR"/>
        </w:rPr>
        <w:t>들지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6BB5E8A6" w14:textId="15F29C03" w:rsidR="00B01BA2" w:rsidRDefault="00D4797A">
      <w:pPr>
        <w:pStyle w:val="a0"/>
        <w:rPr>
          <w:lang w:eastAsia="ko-KR"/>
        </w:rPr>
      </w:pPr>
      <w:r>
        <w:rPr>
          <w:rStyle w:val="VerbatimChar"/>
          <w:lang w:eastAsia="ko-KR"/>
        </w:rPr>
        <w:t>Int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타입도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del w:id="425" w:author="Joyce Lee" w:date="2021-09-06T23:23:00Z">
        <w:r w:rsidDel="00507190">
          <w:rPr>
            <w:lang w:eastAsia="ko-KR"/>
          </w:rPr>
          <w:delText>이런</w:delText>
        </w:r>
        <w:r w:rsidDel="00507190">
          <w:rPr>
            <w:lang w:eastAsia="ko-KR"/>
          </w:rPr>
          <w:delText xml:space="preserve"> </w:delText>
        </w:r>
      </w:del>
      <w:ins w:id="426" w:author="Joyce Lee" w:date="2021-09-06T23:23:00Z">
        <w:r w:rsidR="00507190">
          <w:rPr>
            <w:rFonts w:hint="eastAsia"/>
            <w:lang w:eastAsia="ko-KR"/>
          </w:rPr>
          <w:t>원시</w:t>
        </w:r>
        <w:r w:rsidR="00507190">
          <w:rPr>
            <w:rFonts w:hint="eastAsia"/>
            <w:lang w:eastAsia="ko-KR"/>
          </w:rPr>
          <w:t xml:space="preserve"> </w:t>
        </w:r>
        <w:r w:rsidR="00507190">
          <w:rPr>
            <w:rFonts w:hint="eastAsia"/>
            <w:lang w:eastAsia="ko-KR"/>
          </w:rPr>
          <w:t>타입의</w:t>
        </w:r>
        <w:r w:rsidR="00507190">
          <w:rPr>
            <w:rFonts w:hint="eastAsia"/>
            <w:lang w:eastAsia="ko-KR"/>
          </w:rPr>
          <w:t xml:space="preserve"> </w:t>
        </w:r>
        <w:r w:rsidR="00507190">
          <w:rPr>
            <w:rFonts w:hint="eastAsia"/>
            <w:lang w:eastAsia="ko-KR"/>
          </w:rPr>
          <w:t>널이</w:t>
        </w:r>
        <w:r w:rsidR="00507190">
          <w:rPr>
            <w:rFonts w:hint="eastAsia"/>
            <w:lang w:eastAsia="ko-KR"/>
          </w:rPr>
          <w:t xml:space="preserve"> </w:t>
        </w:r>
        <w:r w:rsidR="00507190">
          <w:rPr>
            <w:rFonts w:hint="eastAsia"/>
            <w:lang w:eastAsia="ko-KR"/>
          </w:rPr>
          <w:t>될</w:t>
        </w:r>
        <w:r w:rsidR="00507190">
          <w:rPr>
            <w:rFonts w:hint="eastAsia"/>
            <w:lang w:eastAsia="ko-KR"/>
          </w:rPr>
          <w:t xml:space="preserve"> </w:t>
        </w:r>
        <w:r w:rsidR="00507190">
          <w:rPr>
            <w:rFonts w:hint="eastAsia"/>
            <w:lang w:eastAsia="ko-KR"/>
          </w:rPr>
          <w:t>수</w:t>
        </w:r>
        <w:r w:rsidR="00507190">
          <w:rPr>
            <w:rFonts w:hint="eastAsia"/>
            <w:lang w:eastAsia="ko-KR"/>
          </w:rPr>
          <w:t xml:space="preserve"> </w:t>
        </w:r>
        <w:r w:rsidR="00507190">
          <w:rPr>
            <w:rFonts w:hint="eastAsia"/>
            <w:lang w:eastAsia="ko-KR"/>
          </w:rPr>
          <w:t>있는</w:t>
        </w:r>
        <w:r w:rsidR="00507190">
          <w:rPr>
            <w:rFonts w:hint="eastAsia"/>
            <w:lang w:eastAsia="ko-KR"/>
          </w:rPr>
          <w:t xml:space="preserve"> </w:t>
        </w:r>
      </w:ins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</w:t>
      </w:r>
      <w:r>
        <w:rPr>
          <w:lang w:eastAsia="ko-KR"/>
        </w:rPr>
        <w:t>표현한다는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명심하라</w:t>
      </w:r>
      <w:r>
        <w:rPr>
          <w:lang w:eastAsia="ko-KR"/>
        </w:rPr>
        <w:t>.</w:t>
      </w:r>
    </w:p>
    <w:p w14:paraId="519CA487" w14:textId="77777777" w:rsidR="00720CBC" w:rsidRDefault="00720CB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CAB1AA5" w14:textId="0160B912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main()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n: Int = 1 </w:t>
      </w:r>
      <w:proofErr w:type="gramStart"/>
      <w:r>
        <w:rPr>
          <w:rStyle w:val="VerbatimChar"/>
          <w:lang w:eastAsia="ko-KR"/>
        </w:rPr>
        <w:t xml:space="preserve">  /</w:t>
      </w:r>
      <w:proofErr w:type="gramEnd"/>
      <w:r>
        <w:rPr>
          <w:rStyle w:val="VerbatimChar"/>
          <w:lang w:eastAsia="ko-KR"/>
        </w:rPr>
        <w:t xml:space="preserve">/ </w:t>
      </w:r>
      <w:r>
        <w:rPr>
          <w:rStyle w:val="VerbatimChar"/>
          <w:lang w:eastAsia="ko-KR"/>
        </w:rPr>
        <w:t>원시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타입의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값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x: Int? = </w:t>
      </w:r>
      <w:proofErr w:type="gramStart"/>
      <w:r>
        <w:rPr>
          <w:rStyle w:val="VerbatimChar"/>
          <w:lang w:eastAsia="ko-KR"/>
        </w:rPr>
        <w:t>1  /</w:t>
      </w:r>
      <w:proofErr w:type="gramEnd"/>
      <w:r>
        <w:rPr>
          <w:rStyle w:val="VerbatimChar"/>
          <w:lang w:eastAsia="ko-KR"/>
        </w:rPr>
        <w:t xml:space="preserve">/ </w:t>
      </w:r>
      <w:proofErr w:type="spellStart"/>
      <w:r>
        <w:rPr>
          <w:rStyle w:val="VerbatimChar"/>
          <w:lang w:eastAsia="ko-KR"/>
        </w:rPr>
        <w:t>박싱한</w:t>
      </w:r>
      <w:proofErr w:type="spellEnd"/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타입의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값을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참조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76A89BD6" w14:textId="3D6F58B4" w:rsidR="00720CBC" w:rsidRDefault="00720CB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B2A0CFA" w14:textId="7AE460DC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Nothing?</w:t>
      </w:r>
      <w:r>
        <w:rPr>
          <w:lang w:eastAsia="ko-KR"/>
        </w:rPr>
        <w:t>이다</w:t>
      </w:r>
      <w:proofErr w:type="gramEnd"/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</w:t>
      </w:r>
      <w:r>
        <w:rPr>
          <w:lang w:eastAsia="ko-KR"/>
        </w:rPr>
        <w:t>이외의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값도</w:t>
      </w:r>
      <w:r>
        <w:rPr>
          <w:lang w:eastAsia="ko-KR"/>
        </w:rPr>
        <w:t xml:space="preserve"> </w:t>
      </w:r>
      <w:r>
        <w:rPr>
          <w:lang w:eastAsia="ko-KR"/>
        </w:rPr>
        <w:t>포함하지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자체의</w:t>
      </w:r>
      <w:r>
        <w:rPr>
          <w:lang w:eastAsia="ko-KR"/>
        </w:rPr>
        <w:t xml:space="preserve"> </w:t>
      </w:r>
      <w:r>
        <w:rPr>
          <w:lang w:eastAsia="ko-KR"/>
        </w:rPr>
        <w:t>타입이며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Any?</w:t>
      </w:r>
      <w:r>
        <w:rPr>
          <w:lang w:eastAsia="ko-KR"/>
        </w:rPr>
        <w:t>이며</w:t>
      </w:r>
      <w:proofErr w:type="gram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Any?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전체에서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,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>.</w:t>
      </w:r>
    </w:p>
    <w:p w14:paraId="67408EE9" w14:textId="447F5A0A" w:rsidR="00B01BA2" w:rsidRDefault="00D4797A">
      <w:pPr>
        <w:pStyle w:val="a0"/>
        <w:rPr>
          <w:lang w:eastAsia="ko-KR"/>
        </w:rPr>
      </w:pP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프로퍼티나</w:t>
      </w:r>
      <w:r>
        <w:rPr>
          <w:lang w:eastAsia="ko-KR"/>
        </w:rPr>
        <w:t xml:space="preserve"> </w:t>
      </w:r>
      <w:r>
        <w:rPr>
          <w:lang w:eastAsia="ko-KR"/>
        </w:rPr>
        <w:t>메서드도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호출이나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읽는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isLetterString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String?</w:t>
      </w:r>
      <w:proofErr w:type="spellStart"/>
      <w:ins w:id="427" w:author="Joyce Lee" w:date="2021-09-06T23:24:00Z">
        <w:r w:rsidR="005908C3">
          <w:rPr>
            <w:rStyle w:val="VerbatimChar"/>
            <w:rFonts w:hint="eastAsia"/>
            <w:lang w:eastAsia="ko-KR"/>
          </w:rPr>
          <w:t>으로</w:t>
        </w:r>
      </w:ins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바꾸되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두면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</w:t>
      </w:r>
      <w:r>
        <w:rPr>
          <w:lang w:eastAsia="ko-KR"/>
        </w:rPr>
        <w:t xml:space="preserve"> </w:t>
      </w:r>
      <w:r>
        <w:rPr>
          <w:lang w:eastAsia="ko-KR"/>
        </w:rPr>
        <w:t>사용법이</w:t>
      </w:r>
      <w:r>
        <w:rPr>
          <w:lang w:eastAsia="ko-KR"/>
        </w:rPr>
        <w:t xml:space="preserve"> </w:t>
      </w:r>
      <w:r>
        <w:rPr>
          <w:lang w:eastAsia="ko-KR"/>
        </w:rPr>
        <w:t>잘못됐다고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2327C72F" w14:textId="77777777" w:rsidR="00720CBC" w:rsidRDefault="00720CB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2B77469" w14:textId="16693884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isLetterString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s: String?): Boolean {</w:t>
      </w:r>
      <w:r>
        <w:br/>
      </w:r>
      <w:r>
        <w:rPr>
          <w:rStyle w:val="VerbatimChar"/>
        </w:rPr>
        <w:t xml:space="preserve">  // </w:t>
      </w:r>
      <w:ins w:id="428" w:author="Joyce Lee" w:date="2021-09-06T23:26:00Z">
        <w:r w:rsidR="005351ED">
          <w:rPr>
            <w:rStyle w:val="VerbatimChar"/>
            <w:rFonts w:hint="eastAsia"/>
            <w:lang w:eastAsia="ko-KR"/>
          </w:rPr>
          <w:t>e</w:t>
        </w:r>
        <w:r w:rsidR="005351ED">
          <w:rPr>
            <w:rStyle w:val="VerbatimChar"/>
            <w:lang w:eastAsia="ko-KR"/>
          </w:rPr>
          <w:t xml:space="preserve">rror: </w:t>
        </w:r>
      </w:ins>
      <w:ins w:id="429" w:author="Joyce Lee" w:date="2021-09-06T23:25:00Z">
        <w:r w:rsidR="005351ED" w:rsidRPr="005351ED">
          <w:rPr>
            <w:rStyle w:val="VerbatimChar"/>
          </w:rPr>
          <w:t>only safe (?.) or non-null asserted (!!.) calls are allowed on a nullable receiver of type String?</w:t>
        </w:r>
        <w:r w:rsidR="005351ED">
          <w:rPr>
            <w:rStyle w:val="VerbatimChar"/>
          </w:rPr>
          <w:br/>
        </w:r>
      </w:ins>
      <w:del w:id="430" w:author="Joyce Lee" w:date="2021-09-06T23:25:00Z">
        <w:r w:rsidDel="005351ED">
          <w:rPr>
            <w:rStyle w:val="VerbatimChar"/>
          </w:rPr>
          <w:delText>Error: isEmpty() is not available on String?</w:delText>
        </w:r>
        <w:r w:rsidDel="005351ED">
          <w:br/>
        </w:r>
      </w:del>
      <w:r>
        <w:rPr>
          <w:rStyle w:val="VerbatimChar"/>
        </w:rPr>
        <w:t xml:space="preserve">  if (</w:t>
      </w:r>
      <w:proofErr w:type="spellStart"/>
      <w:r>
        <w:rPr>
          <w:rStyle w:val="VerbatimChar"/>
        </w:rPr>
        <w:t>s.isEmpty</w:t>
      </w:r>
      <w:proofErr w:type="spellEnd"/>
      <w:r>
        <w:rPr>
          <w:rStyle w:val="VerbatimChar"/>
        </w:rPr>
        <w:t>()) return false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</w:t>
      </w:r>
      <w:ins w:id="431" w:author="Joyce Lee" w:date="2021-09-06T23:26:00Z">
        <w:r w:rsidR="005351ED" w:rsidRPr="005351ED">
          <w:rPr>
            <w:rStyle w:val="VerbatimChar"/>
          </w:rPr>
          <w:t xml:space="preserve"> error: not nullable value required to call an 'iterator()' method on for-loop range</w:t>
        </w:r>
        <w:r w:rsidR="005351ED">
          <w:rPr>
            <w:rStyle w:val="VerbatimChar"/>
          </w:rPr>
          <w:br/>
        </w:r>
      </w:ins>
      <w:del w:id="432" w:author="Joyce Lee" w:date="2021-09-06T23:26:00Z">
        <w:r w:rsidDel="005351ED">
          <w:rPr>
            <w:rStyle w:val="VerbatimChar"/>
          </w:rPr>
          <w:delText xml:space="preserve"> Error: iterator() is not available on String?</w:delText>
        </w:r>
        <w:r w:rsidDel="005351ED">
          <w:br/>
        </w:r>
      </w:del>
      <w:r>
        <w:rPr>
          <w:rStyle w:val="VerbatimChar"/>
        </w:rPr>
        <w:t xml:space="preserve">  for (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 xml:space="preserve"> in s) {</w:t>
      </w:r>
      <w:r>
        <w:br/>
      </w:r>
      <w:r>
        <w:rPr>
          <w:rStyle w:val="VerbatimChar"/>
        </w:rPr>
        <w:t xml:space="preserve">    if (!</w:t>
      </w:r>
      <w:proofErr w:type="spellStart"/>
      <w:r>
        <w:rPr>
          <w:rStyle w:val="VerbatimChar"/>
        </w:rPr>
        <w:t>ch.isLetter</w:t>
      </w:r>
      <w:proofErr w:type="spellEnd"/>
      <w:r>
        <w:rPr>
          <w:rStyle w:val="VerbatimChar"/>
        </w:rPr>
        <w:t>()) return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rPr>
          <w:rStyle w:val="VerbatimChar"/>
        </w:rPr>
        <w:t>}</w:t>
      </w:r>
    </w:p>
    <w:p w14:paraId="535FD899" w14:textId="1F053F20" w:rsidR="00720CBC" w:rsidRDefault="00720CB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2F9ABF9" w14:textId="77777777" w:rsidR="00B01BA2" w:rsidRDefault="00D4797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String?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iterator()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문자열에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반복을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6BCB462D" w14:textId="727D4AB5" w:rsidR="00B01BA2" w:rsidRDefault="00D4797A">
      <w:pPr>
        <w:pStyle w:val="a0"/>
        <w:rPr>
          <w:lang w:eastAsia="ko-KR"/>
        </w:rPr>
      </w:pP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메커니즘을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자체적인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Pr="00720CBC">
        <w:rPr>
          <w:b/>
          <w:lang w:eastAsia="ko-KR"/>
        </w:rPr>
        <w:t>5</w:t>
      </w:r>
      <w:r w:rsidRPr="00720CBC">
        <w:rPr>
          <w:b/>
          <w:lang w:eastAsia="ko-KR"/>
        </w:rPr>
        <w:t>장</w:t>
      </w:r>
      <w:r w:rsidRPr="00720CBC">
        <w:rPr>
          <w:b/>
          <w:lang w:eastAsia="ko-KR"/>
        </w:rPr>
        <w:t xml:space="preserve"> </w:t>
      </w:r>
      <w:r w:rsidRPr="00720CBC">
        <w:rPr>
          <w:b/>
          <w:lang w:eastAsia="ko-KR"/>
        </w:rPr>
        <w:t>고급</w:t>
      </w:r>
      <w:r w:rsidRPr="00720CBC">
        <w:rPr>
          <w:b/>
          <w:lang w:eastAsia="ko-KR"/>
        </w:rPr>
        <w:t xml:space="preserve"> </w:t>
      </w:r>
      <w:r w:rsidRPr="00720CBC">
        <w:rPr>
          <w:b/>
          <w:lang w:eastAsia="ko-KR"/>
        </w:rPr>
        <w:t>함수와</w:t>
      </w:r>
      <w:r w:rsidRPr="00720CBC">
        <w:rPr>
          <w:b/>
          <w:lang w:eastAsia="ko-KR"/>
        </w:rPr>
        <w:t xml:space="preserve"> </w:t>
      </w:r>
      <w:r w:rsidRPr="00720CBC">
        <w:rPr>
          <w:b/>
          <w:lang w:eastAsia="ko-KR"/>
        </w:rPr>
        <w:t>함수형</w:t>
      </w:r>
      <w:r w:rsidRPr="00720CBC">
        <w:rPr>
          <w:b/>
          <w:lang w:eastAsia="ko-KR"/>
        </w:rPr>
        <w:t xml:space="preserve"> </w:t>
      </w:r>
      <w:r w:rsidRPr="00720CBC">
        <w:rPr>
          <w:b/>
          <w:lang w:eastAsia="ko-KR"/>
        </w:rPr>
        <w:t>프로그래밍</w:t>
      </w:r>
      <w:r w:rsidRPr="00720CBC">
        <w:rPr>
          <w:b/>
          <w:lang w:eastAsia="ko-KR"/>
        </w:rPr>
        <w:t xml:space="preserve"> </w:t>
      </w:r>
      <w:r w:rsidRPr="00720CBC">
        <w:rPr>
          <w:b/>
          <w:lang w:eastAsia="ko-KR"/>
        </w:rPr>
        <w:t>활용하기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. </w:t>
      </w:r>
      <w:r>
        <w:rPr>
          <w:lang w:eastAsia="ko-KR"/>
        </w:rPr>
        <w:t>한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예는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이어주는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>(concatenation)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String?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대해서도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ins w:id="433" w:author="Joyce Lee" w:date="2021-09-06T23:29:00Z">
        <w:r w:rsidR="00333768">
          <w:rPr>
            <w:rStyle w:val="ab"/>
            <w:lang w:eastAsia="ko-KR"/>
          </w:rPr>
          <w:footnoteReference w:id="4"/>
        </w:r>
      </w:ins>
      <w:commentRangeStart w:id="457"/>
      <w:r>
        <w:rPr>
          <w:lang w:eastAsia="ko-KR"/>
        </w:rPr>
        <w:t>.</w:t>
      </w:r>
      <w:commentRangeEnd w:id="457"/>
      <w:r w:rsidR="00720CBC">
        <w:rPr>
          <w:rStyle w:val="ad"/>
        </w:rPr>
        <w:commentReference w:id="457"/>
      </w:r>
    </w:p>
    <w:p w14:paraId="33B86C8D" w14:textId="77777777" w:rsidR="00720CBC" w:rsidRDefault="00720CB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05027C0" w14:textId="7CDA901C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gramStart"/>
      <w:r>
        <w:rPr>
          <w:rStyle w:val="VerbatimChar"/>
          <w:lang w:eastAsia="ko-KR"/>
        </w:rPr>
        <w:t>exclaim(</w:t>
      </w:r>
      <w:proofErr w:type="gramEnd"/>
      <w:r>
        <w:rPr>
          <w:rStyle w:val="VerbatimChar"/>
          <w:lang w:eastAsia="ko-KR"/>
        </w:rPr>
        <w:t>s: String?)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 xml:space="preserve">(s + </w:t>
      </w:r>
      <w:del w:id="458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459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!</w:t>
      </w:r>
      <w:del w:id="460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461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fun </w:t>
      </w:r>
      <w:proofErr w:type="gramStart"/>
      <w:r>
        <w:rPr>
          <w:rStyle w:val="VerbatimChar"/>
          <w:lang w:eastAsia="ko-KR"/>
        </w:rPr>
        <w:t>main(</w:t>
      </w:r>
      <w:proofErr w:type="gramEnd"/>
      <w:r>
        <w:rPr>
          <w:rStyle w:val="VerbatimChar"/>
          <w:lang w:eastAsia="ko-KR"/>
        </w:rPr>
        <w:t>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exclaim(null) // null!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58F5D533" w14:textId="6A00E8BB" w:rsidR="00720CBC" w:rsidRDefault="00720CB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E11F73F" w14:textId="6C128B35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isLetterString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처리하게</w:t>
      </w:r>
      <w:r>
        <w:rPr>
          <w:lang w:eastAsia="ko-KR"/>
        </w:rPr>
        <w:t xml:space="preserve"> </w:t>
      </w:r>
      <w:r>
        <w:rPr>
          <w:lang w:eastAsia="ko-KR"/>
        </w:rPr>
        <w:t>바꾸려면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이제부터</w:t>
      </w:r>
      <w:r>
        <w:rPr>
          <w:lang w:eastAsia="ko-KR"/>
        </w:rPr>
        <w:t xml:space="preserve"> </w:t>
      </w:r>
      <w:r w:rsidR="00720CBC">
        <w:rPr>
          <w:rFonts w:hint="eastAsia"/>
          <w:lang w:eastAsia="ko-KR"/>
        </w:rPr>
        <w:t>이</w:t>
      </w:r>
      <w:r w:rsidR="00720CBC">
        <w:rPr>
          <w:rFonts w:hint="eastAsia"/>
          <w:lang w:eastAsia="ko-KR"/>
        </w:rPr>
        <w:t xml:space="preserve"> </w:t>
      </w:r>
      <w:r w:rsidR="00720CBC">
        <w:rPr>
          <w:rFonts w:hint="eastAsia"/>
          <w:lang w:eastAsia="ko-KR"/>
        </w:rPr>
        <w:t>내용을</w:t>
      </w:r>
      <w:r w:rsidR="00720CBC">
        <w:rPr>
          <w:rFonts w:hint="eastAsia"/>
          <w:lang w:eastAsia="ko-KR"/>
        </w:rPr>
        <w:t xml:space="preserve"> </w:t>
      </w:r>
      <w:r>
        <w:rPr>
          <w:lang w:eastAsia="ko-KR"/>
        </w:rPr>
        <w:t>다</w:t>
      </w:r>
      <w:r w:rsidR="00720CBC">
        <w:rPr>
          <w:rFonts w:hint="eastAsia"/>
          <w:lang w:eastAsia="ko-KR"/>
        </w:rPr>
        <w:t>뤄보겠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22470787" w14:textId="77777777" w:rsidR="00B01BA2" w:rsidRDefault="00D4797A">
      <w:pPr>
        <w:pStyle w:val="3"/>
        <w:rPr>
          <w:lang w:eastAsia="ko-KR"/>
        </w:rPr>
      </w:pPr>
      <w:bookmarkStart w:id="462" w:name="널-가능성과-스마트캐스트"/>
      <w:bookmarkEnd w:id="462"/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스마트캐스트</w:t>
      </w:r>
      <w:proofErr w:type="spellEnd"/>
    </w:p>
    <w:p w14:paraId="19F87F24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조건문을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D84BE34" w14:textId="77777777" w:rsidR="00720CBC" w:rsidRDefault="00720CB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D324B49" w14:textId="0881A0B1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isLetterString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s: String?): Boolean {</w:t>
      </w:r>
      <w:r>
        <w:br/>
      </w:r>
      <w:r>
        <w:rPr>
          <w:rStyle w:val="VerbatimChar"/>
        </w:rPr>
        <w:t xml:space="preserve">  if (s == null) return false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s </w:t>
      </w:r>
      <w:r>
        <w:rPr>
          <w:rStyle w:val="VerbatimChar"/>
        </w:rPr>
        <w:t>는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여기서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널이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없다</w:t>
      </w:r>
      <w:proofErr w:type="spellEnd"/>
      <w:r>
        <w:br/>
      </w:r>
      <w:r>
        <w:rPr>
          <w:rStyle w:val="VerbatimChar"/>
        </w:rPr>
        <w:t xml:space="preserve">  if (</w:t>
      </w:r>
      <w:proofErr w:type="spellStart"/>
      <w:r>
        <w:rPr>
          <w:rStyle w:val="VerbatimChar"/>
        </w:rPr>
        <w:t>s.isEmpty</w:t>
      </w:r>
      <w:proofErr w:type="spellEnd"/>
      <w:r>
        <w:rPr>
          <w:rStyle w:val="VerbatimChar"/>
        </w:rPr>
        <w:t>()) return false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</w:t>
      </w:r>
      <w:proofErr w:type="spellStart"/>
      <w:r>
        <w:rPr>
          <w:rStyle w:val="VerbatimChar"/>
        </w:rPr>
        <w:t>ch</w:t>
      </w:r>
      <w:proofErr w:type="spellEnd"/>
      <w:r>
        <w:rPr>
          <w:rStyle w:val="VerbatimChar"/>
        </w:rPr>
        <w:t xml:space="preserve"> in s) {</w:t>
      </w:r>
      <w:r>
        <w:br/>
      </w:r>
      <w:r>
        <w:rPr>
          <w:rStyle w:val="VerbatimChar"/>
        </w:rPr>
        <w:t xml:space="preserve">    if (!</w:t>
      </w:r>
      <w:proofErr w:type="spellStart"/>
      <w:r>
        <w:rPr>
          <w:rStyle w:val="VerbatimChar"/>
        </w:rPr>
        <w:t>ch.isLetter</w:t>
      </w:r>
      <w:proofErr w:type="spellEnd"/>
      <w:r>
        <w:rPr>
          <w:rStyle w:val="VerbatimChar"/>
        </w:rPr>
        <w:t>()) return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rPr>
          <w:rStyle w:val="VerbatimChar"/>
        </w:rPr>
        <w:t>}</w:t>
      </w:r>
    </w:p>
    <w:p w14:paraId="6FFE6AEF" w14:textId="0E593B5A" w:rsidR="00720CBC" w:rsidRDefault="00720CB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D7F2D1A" w14:textId="50208FD7" w:rsidR="00B01BA2" w:rsidRDefault="00D4797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s</w:t>
      </w:r>
      <w:r>
        <w:rPr>
          <w:lang w:eastAsia="ko-KR"/>
        </w:rPr>
        <w:t xml:space="preserve"> </w:t>
      </w:r>
      <w:r>
        <w:rPr>
          <w:lang w:eastAsia="ko-KR"/>
        </w:rPr>
        <w:t>자체의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바꾸지는</w:t>
      </w:r>
      <w:r>
        <w:rPr>
          <w:lang w:eastAsia="ko-KR"/>
        </w:rPr>
        <w:t xml:space="preserve"> </w:t>
      </w:r>
      <w:r>
        <w:rPr>
          <w:lang w:eastAsia="ko-KR"/>
        </w:rPr>
        <w:t>않았지만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이유로인지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컴파일이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스마트캐스트</w:t>
      </w:r>
      <w:proofErr w:type="spellEnd"/>
      <w:r>
        <w:rPr>
          <w:lang w:eastAsia="ko-KR"/>
        </w:rPr>
        <w:t>(smart cast)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불리는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가능하게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 xml:space="preserve">.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수행하면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흐름의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한쪽에서는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확실히</w:t>
      </w:r>
      <w:r>
        <w:rPr>
          <w:lang w:eastAsia="ko-KR"/>
        </w:rPr>
        <w:t xml:space="preserve"> </w:t>
      </w:r>
      <w:r>
        <w:rPr>
          <w:lang w:eastAsia="ko-KR"/>
        </w:rPr>
        <w:t>널이고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가지에서는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확실이</w:t>
      </w:r>
      <w:r>
        <w:rPr>
          <w:lang w:eastAsia="ko-KR"/>
        </w:rPr>
        <w:t xml:space="preserve"> </w:t>
      </w:r>
      <w:r>
        <w:rPr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세분화해서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>(cast)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스마트캐스트라고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 == null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참인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 xml:space="preserve"> </w:t>
      </w:r>
      <w:r>
        <w:rPr>
          <w:lang w:eastAsia="ko-KR"/>
        </w:rPr>
        <w:t>문으로</w:t>
      </w:r>
      <w:r>
        <w:rPr>
          <w:lang w:eastAsia="ko-KR"/>
        </w:rPr>
        <w:t xml:space="preserve"> </w:t>
      </w:r>
      <w:r>
        <w:rPr>
          <w:lang w:eastAsia="ko-KR"/>
        </w:rPr>
        <w:t>끝나기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 == null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비교문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문장은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널일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결코</w:t>
      </w:r>
      <w:r>
        <w:rPr>
          <w:lang w:eastAsia="ko-KR"/>
        </w:rPr>
        <w:t xml:space="preserve"> </w:t>
      </w:r>
      <w:r>
        <w:rPr>
          <w:lang w:eastAsia="ko-KR"/>
        </w:rPr>
        <w:t>실행되지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가정하고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>.</w:t>
      </w:r>
    </w:p>
    <w:p w14:paraId="52F20268" w14:textId="3373D0D8" w:rsidR="00B01BA2" w:rsidRDefault="00D4797A">
      <w:pPr>
        <w:pStyle w:val="a0"/>
        <w:rPr>
          <w:lang w:eastAsia="ko-KR"/>
        </w:rPr>
      </w:pPr>
      <w:proofErr w:type="spellStart"/>
      <w:r>
        <w:rPr>
          <w:lang w:eastAsia="ko-KR"/>
        </w:rPr>
        <w:t>스마트캐스트는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가능성에만</w:t>
      </w:r>
      <w:r>
        <w:rPr>
          <w:lang w:eastAsia="ko-KR"/>
        </w:rPr>
        <w:t xml:space="preserve"> </w:t>
      </w:r>
      <w:r>
        <w:rPr>
          <w:lang w:eastAsia="ko-KR"/>
        </w:rPr>
        <w:t>제한되지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 w:rsidRPr="00BD442A">
        <w:rPr>
          <w:b/>
          <w:lang w:eastAsia="ko-KR"/>
        </w:rPr>
        <w:t>8</w:t>
      </w:r>
      <w:r w:rsidRPr="00BD442A">
        <w:rPr>
          <w:b/>
          <w:lang w:eastAsia="ko-KR"/>
        </w:rPr>
        <w:t>장</w:t>
      </w:r>
      <w:r w:rsidRPr="00BD442A">
        <w:rPr>
          <w:b/>
          <w:lang w:eastAsia="ko-KR"/>
        </w:rPr>
        <w:t xml:space="preserve"> </w:t>
      </w:r>
      <w:r w:rsidRPr="00BD442A">
        <w:rPr>
          <w:b/>
          <w:lang w:eastAsia="ko-KR"/>
        </w:rPr>
        <w:t>클래스</w:t>
      </w:r>
      <w:r w:rsidRPr="00BD442A">
        <w:rPr>
          <w:b/>
          <w:lang w:eastAsia="ko-KR"/>
        </w:rPr>
        <w:t xml:space="preserve"> </w:t>
      </w:r>
      <w:r w:rsidRPr="00BD442A">
        <w:rPr>
          <w:b/>
          <w:lang w:eastAsia="ko-KR"/>
        </w:rPr>
        <w:t>계층</w:t>
      </w:r>
      <w:r w:rsidRPr="00BD442A">
        <w:rPr>
          <w:b/>
          <w:lang w:eastAsia="ko-KR"/>
        </w:rPr>
        <w:t xml:space="preserve"> </w:t>
      </w:r>
      <w:r w:rsidRPr="00BD442A">
        <w:rPr>
          <w:b/>
          <w:lang w:eastAsia="ko-KR"/>
        </w:rPr>
        <w:t>이해하기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</w:t>
      </w:r>
      <w:r w:rsidR="00BD442A">
        <w:rPr>
          <w:rFonts w:hint="eastAsia"/>
          <w:lang w:eastAsia="ko-KR"/>
        </w:rPr>
        <w:t>층</w:t>
      </w:r>
      <w:r w:rsidR="00BD442A">
        <w:rPr>
          <w:rFonts w:hint="eastAsia"/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스마트캐스트를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캐스팅을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29531FF5" w14:textId="7D1FCE00" w:rsidR="00B01BA2" w:rsidRDefault="00BD442A">
      <w:pPr>
        <w:pStyle w:val="a8"/>
        <w:rPr>
          <w:lang w:eastAsia="ko-KR"/>
        </w:rPr>
      </w:pPr>
      <w:bookmarkStart w:id="463" w:name="ide-팁-1"/>
      <w:bookmarkEnd w:id="463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D4797A">
        <w:rPr>
          <w:lang w:eastAsia="ko-KR"/>
        </w:rPr>
        <w:t xml:space="preserve">IDE </w:t>
      </w:r>
      <w:r w:rsidR="00D4797A">
        <w:rPr>
          <w:lang w:eastAsia="ko-KR"/>
        </w:rPr>
        <w:t>팁</w:t>
      </w:r>
    </w:p>
    <w:p w14:paraId="74FDBB1D" w14:textId="448C7ED7" w:rsidR="00B01BA2" w:rsidRDefault="00D4797A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플러그인은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스마트캐스트에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특별히</w:t>
      </w:r>
      <w:r>
        <w:rPr>
          <w:lang w:eastAsia="ko-KR"/>
        </w:rPr>
        <w:t xml:space="preserve"> </w:t>
      </w:r>
      <w:r>
        <w:rPr>
          <w:lang w:eastAsia="ko-KR"/>
        </w:rPr>
        <w:t>강조해준다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 w:rsidR="00542E9A">
        <w:rPr>
          <w:lang w:eastAsia="ko-KR"/>
        </w:rPr>
        <w:t>쉽게</w:t>
      </w:r>
      <w:r w:rsidR="00542E9A">
        <w:rPr>
          <w:lang w:eastAsia="ko-KR"/>
        </w:rPr>
        <w:t xml:space="preserve"> </w:t>
      </w:r>
      <w:r>
        <w:rPr>
          <w:lang w:eastAsia="ko-KR"/>
        </w:rPr>
        <w:t>구별할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툴팁</w:t>
      </w:r>
      <w:proofErr w:type="spellEnd"/>
      <w:r>
        <w:rPr>
          <w:lang w:eastAsia="ko-KR"/>
        </w:rPr>
        <w:t>(tooltip)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스마트캐스트에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세분화된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보여주기까지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 w:rsidR="00F11EBF">
        <w:rPr>
          <w:lang w:eastAsia="ko-KR"/>
        </w:rPr>
        <w:t>그림</w:t>
      </w:r>
      <w:r w:rsidR="00F11EBF">
        <w:rPr>
          <w:lang w:eastAsia="ko-KR"/>
        </w:rPr>
        <w:t xml:space="preserve"> 4-</w:t>
      </w:r>
      <w:r>
        <w:rPr>
          <w:lang w:eastAsia="ko-KR"/>
        </w:rPr>
        <w:t>2).</w:t>
      </w:r>
    </w:p>
    <w:p w14:paraId="450041D1" w14:textId="71A9D060" w:rsidR="00B01BA2" w:rsidRDefault="00F11EBF">
      <w:pPr>
        <w:pStyle w:val="a8"/>
        <w:rPr>
          <w:lang w:eastAsia="ko-KR"/>
        </w:rPr>
      </w:pPr>
      <w:bookmarkStart w:id="464" w:name="그림-4.2-스마트캐스트-강조"/>
      <w:bookmarkEnd w:id="464"/>
      <w:r>
        <w:rPr>
          <w:lang w:eastAsia="ko-KR"/>
        </w:rPr>
        <w:t>그림</w:t>
      </w:r>
      <w:r>
        <w:rPr>
          <w:lang w:eastAsia="ko-KR"/>
        </w:rPr>
        <w:t xml:space="preserve"> 4-</w:t>
      </w:r>
      <w:r w:rsidR="00D4797A">
        <w:rPr>
          <w:lang w:eastAsia="ko-KR"/>
        </w:rPr>
        <w:t xml:space="preserve">2: </w:t>
      </w:r>
      <w:proofErr w:type="spellStart"/>
      <w:r w:rsidR="00D4797A">
        <w:rPr>
          <w:lang w:eastAsia="ko-KR"/>
        </w:rPr>
        <w:t>스마트캐스트</w:t>
      </w:r>
      <w:proofErr w:type="spellEnd"/>
      <w:r w:rsidR="00D4797A">
        <w:rPr>
          <w:lang w:eastAsia="ko-KR"/>
        </w:rPr>
        <w:t xml:space="preserve"> </w:t>
      </w:r>
      <w:r w:rsidR="00D4797A">
        <w:rPr>
          <w:lang w:eastAsia="ko-KR"/>
        </w:rPr>
        <w:t>강</w:t>
      </w:r>
      <w:commentRangeStart w:id="465"/>
      <w:commentRangeStart w:id="466"/>
      <w:r w:rsidR="00D4797A">
        <w:rPr>
          <w:lang w:eastAsia="ko-KR"/>
        </w:rPr>
        <w:t>조</w:t>
      </w:r>
      <w:commentRangeEnd w:id="465"/>
      <w:r w:rsidR="00BD442A">
        <w:rPr>
          <w:rStyle w:val="ad"/>
          <w:rFonts w:ascii="Arial" w:eastAsia="맑은 고딕" w:hAnsi="Arial" w:cs="맑은 고딕"/>
          <w:bCs w:val="0"/>
        </w:rPr>
        <w:commentReference w:id="465"/>
      </w:r>
      <w:commentRangeEnd w:id="466"/>
      <w:r w:rsidR="00766326">
        <w:rPr>
          <w:rStyle w:val="ad"/>
          <w:rFonts w:ascii="Arial" w:eastAsia="맑은 고딕" w:hAnsi="Arial" w:cs="맑은 고딕"/>
          <w:bCs w:val="0"/>
        </w:rPr>
        <w:commentReference w:id="466"/>
      </w:r>
    </w:p>
    <w:p w14:paraId="458395BE" w14:textId="5CEAE462" w:rsidR="00BD442A" w:rsidRDefault="00BD442A" w:rsidP="00BD442A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ED870D6" wp14:editId="206D7392">
            <wp:extent cx="4145280" cy="21945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8DF6" w14:textId="4D1CF68B" w:rsidR="00A445E9" w:rsidRDefault="00A445E9" w:rsidP="00BD442A">
      <w:pPr>
        <w:pStyle w:val="a0"/>
        <w:rPr>
          <w:lang w:eastAsia="ko-KR"/>
        </w:rPr>
      </w:pPr>
      <w:r w:rsidRPr="00A445E9">
        <w:rPr>
          <w:noProof/>
          <w:lang w:eastAsia="ko-KR"/>
        </w:rPr>
        <w:drawing>
          <wp:inline distT="0" distB="0" distL="0" distR="0" wp14:anchorId="6B2AFEB2" wp14:editId="6B79E873">
            <wp:extent cx="4732430" cy="20956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5B1E" w14:textId="04DC6DBC" w:rsidR="00542E9A" w:rsidRPr="00BD442A" w:rsidRDefault="00542E9A" w:rsidP="00BD442A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35E9D98D" w14:textId="77777777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lastRenderedPageBreak/>
        <w:t>스마트캐스트는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검사가</w:t>
      </w:r>
      <w:r>
        <w:rPr>
          <w:lang w:eastAsia="ko-KR"/>
        </w:rPr>
        <w:t xml:space="preserve"> </w:t>
      </w:r>
      <w:r>
        <w:rPr>
          <w:lang w:eastAsia="ko-KR"/>
        </w:rPr>
        <w:t>들어가는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문이나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>
        <w:rPr>
          <w:lang w:eastAsia="ko-KR"/>
        </w:rPr>
        <w:t xml:space="preserve"> </w:t>
      </w:r>
      <w:r>
        <w:rPr>
          <w:lang w:eastAsia="ko-KR"/>
        </w:rPr>
        <w:t>안에서도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>.</w:t>
      </w:r>
    </w:p>
    <w:p w14:paraId="0426FA84" w14:textId="77777777" w:rsidR="00542E9A" w:rsidRDefault="00542E9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74BBBE7" w14:textId="7895E047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describeNumber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n: Int?) = when (n) {</w:t>
      </w:r>
      <w:r>
        <w:br/>
      </w:r>
      <w:r>
        <w:rPr>
          <w:rStyle w:val="VerbatimChar"/>
        </w:rPr>
        <w:t xml:space="preserve">  null -&gt; </w:t>
      </w:r>
      <w:del w:id="467" w:author="Joyce Lee" w:date="2021-09-06T22:20:00Z">
        <w:r w:rsidDel="00E2040A">
          <w:rPr>
            <w:rStyle w:val="VerbatimChar"/>
          </w:rPr>
          <w:delText>“</w:delText>
        </w:r>
      </w:del>
      <w:ins w:id="468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null</w:t>
      </w:r>
      <w:del w:id="469" w:author="Joyce Lee" w:date="2021-09-06T22:20:00Z">
        <w:r w:rsidDel="00E2040A">
          <w:rPr>
            <w:rStyle w:val="VerbatimChar"/>
          </w:rPr>
          <w:delText>”</w:delText>
        </w:r>
      </w:del>
      <w:ins w:id="470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아래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있는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가지에서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</w:t>
      </w:r>
      <w:r>
        <w:rPr>
          <w:rStyle w:val="VerbatimChar"/>
        </w:rPr>
        <w:t>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널이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없다</w:t>
      </w:r>
      <w:proofErr w:type="spellEnd"/>
      <w:r>
        <w:br/>
      </w:r>
      <w:r>
        <w:rPr>
          <w:rStyle w:val="VerbatimChar"/>
        </w:rPr>
        <w:t xml:space="preserve">  in </w:t>
      </w:r>
      <w:proofErr w:type="gramStart"/>
      <w:r>
        <w:rPr>
          <w:rStyle w:val="VerbatimChar"/>
        </w:rPr>
        <w:t>0..</w:t>
      </w:r>
      <w:proofErr w:type="gramEnd"/>
      <w:r>
        <w:rPr>
          <w:rStyle w:val="VerbatimChar"/>
        </w:rPr>
        <w:t xml:space="preserve">10 -&gt; </w:t>
      </w:r>
      <w:del w:id="471" w:author="Joyce Lee" w:date="2021-09-06T22:20:00Z">
        <w:r w:rsidDel="00E2040A">
          <w:rPr>
            <w:rStyle w:val="VerbatimChar"/>
          </w:rPr>
          <w:delText>“</w:delText>
        </w:r>
      </w:del>
      <w:ins w:id="472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small</w:t>
      </w:r>
      <w:del w:id="473" w:author="Joyce Lee" w:date="2021-09-06T22:20:00Z">
        <w:r w:rsidDel="00E2040A">
          <w:rPr>
            <w:rStyle w:val="VerbatimChar"/>
          </w:rPr>
          <w:delText>”</w:delText>
        </w:r>
      </w:del>
      <w:ins w:id="474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in 11..100 -&gt; </w:t>
      </w:r>
      <w:del w:id="475" w:author="Joyce Lee" w:date="2021-09-06T22:20:00Z">
        <w:r w:rsidDel="00E2040A">
          <w:rPr>
            <w:rStyle w:val="VerbatimChar"/>
          </w:rPr>
          <w:delText>“</w:delText>
        </w:r>
      </w:del>
      <w:ins w:id="47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large</w:t>
      </w:r>
      <w:del w:id="477" w:author="Joyce Lee" w:date="2021-09-06T22:20:00Z">
        <w:r w:rsidDel="00E2040A">
          <w:rPr>
            <w:rStyle w:val="VerbatimChar"/>
          </w:rPr>
          <w:delText>”</w:delText>
        </w:r>
      </w:del>
      <w:ins w:id="478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else -&gt; </w:t>
      </w:r>
      <w:del w:id="479" w:author="Joyce Lee" w:date="2021-09-06T22:20:00Z">
        <w:r w:rsidDel="00E2040A">
          <w:rPr>
            <w:rStyle w:val="VerbatimChar"/>
          </w:rPr>
          <w:delText>“</w:delText>
        </w:r>
      </w:del>
      <w:ins w:id="48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out of range</w:t>
      </w:r>
      <w:del w:id="481" w:author="Joyce Lee" w:date="2021-09-06T22:20:00Z">
        <w:r w:rsidDel="00E2040A">
          <w:rPr>
            <w:rStyle w:val="VerbatimChar"/>
          </w:rPr>
          <w:delText>”</w:delText>
        </w:r>
      </w:del>
      <w:ins w:id="482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>}</w:t>
      </w:r>
    </w:p>
    <w:p w14:paraId="5901B37E" w14:textId="314FC60F" w:rsidR="00542E9A" w:rsidRDefault="00542E9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F748A45" w14:textId="77777777" w:rsidR="00B01BA2" w:rsidRDefault="00D4797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||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&amp;&amp;</w:t>
      </w:r>
      <w:r>
        <w:rPr>
          <w:lang w:eastAsia="ko-KR"/>
        </w:rPr>
        <w:t xml:space="preserve"> </w:t>
      </w:r>
      <w:r>
        <w:rPr>
          <w:lang w:eastAsia="ko-KR"/>
        </w:rPr>
        <w:t>연산의</w:t>
      </w:r>
      <w:r>
        <w:rPr>
          <w:lang w:eastAsia="ko-KR"/>
        </w:rPr>
        <w:t xml:space="preserve"> </w:t>
      </w:r>
      <w:r>
        <w:rPr>
          <w:lang w:eastAsia="ko-KR"/>
        </w:rPr>
        <w:t>오른쪽에서도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벌어진다</w:t>
      </w:r>
      <w:r>
        <w:rPr>
          <w:lang w:eastAsia="ko-KR"/>
        </w:rPr>
        <w:t>.</w:t>
      </w:r>
    </w:p>
    <w:p w14:paraId="77E419FE" w14:textId="77777777" w:rsidR="00542E9A" w:rsidRDefault="00542E9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4E974DA" w14:textId="6A1C12F7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spellStart"/>
      <w:proofErr w:type="gramStart"/>
      <w:r>
        <w:rPr>
          <w:rStyle w:val="VerbatimChar"/>
          <w:lang w:eastAsia="ko-KR"/>
        </w:rPr>
        <w:t>isSingleChar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 xml:space="preserve">s: String?) = </w:t>
      </w:r>
      <w:proofErr w:type="gramStart"/>
      <w:r>
        <w:rPr>
          <w:rStyle w:val="VerbatimChar"/>
          <w:lang w:eastAsia="ko-KR"/>
        </w:rPr>
        <w:t>s !</w:t>
      </w:r>
      <w:proofErr w:type="gramEnd"/>
      <w:r>
        <w:rPr>
          <w:rStyle w:val="VerbatimChar"/>
          <w:lang w:eastAsia="ko-KR"/>
        </w:rPr>
        <w:t>= null &amp;&amp;</w:t>
      </w:r>
      <w:ins w:id="483" w:author="Joyce Lee" w:date="2021-09-06T23:37:00Z">
        <w:r w:rsidR="00000C90">
          <w:rPr>
            <w:rStyle w:val="VerbatimChar"/>
            <w:lang w:eastAsia="ko-KR"/>
          </w:rPr>
          <w:t xml:space="preserve"> </w:t>
        </w:r>
      </w:ins>
      <w:proofErr w:type="spellStart"/>
      <w:r>
        <w:rPr>
          <w:rStyle w:val="VerbatimChar"/>
          <w:lang w:eastAsia="ko-KR"/>
        </w:rPr>
        <w:t>s.length</w:t>
      </w:r>
      <w:proofErr w:type="spellEnd"/>
      <w:r>
        <w:rPr>
          <w:rStyle w:val="VerbatimChar"/>
          <w:lang w:eastAsia="ko-KR"/>
        </w:rPr>
        <w:t xml:space="preserve"> == 1</w:t>
      </w:r>
    </w:p>
    <w:p w14:paraId="3D347220" w14:textId="200B008E" w:rsidR="00542E9A" w:rsidRDefault="00542E9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B34855E" w14:textId="4CFB3C11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스마트캐스트를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실행하려면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지점과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변하지</w:t>
      </w:r>
      <w:r>
        <w:rPr>
          <w:lang w:eastAsia="ko-KR"/>
        </w:rPr>
        <w:t xml:space="preserve"> </w:t>
      </w:r>
      <w:r>
        <w:rPr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확신할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변경되지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제한</w:t>
      </w:r>
      <w:r w:rsidR="00542E9A">
        <w:rPr>
          <w:rFonts w:hint="eastAsia"/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스마트캐스트를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검사와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변경되는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스마트캐스트가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작동하지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1958A7CB" w14:textId="77777777" w:rsidR="00542E9A" w:rsidRDefault="00542E9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8ED4D81" w14:textId="4BBC4974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var s = </w:t>
      </w:r>
      <w:proofErr w:type="spellStart"/>
      <w:proofErr w:type="gramStart"/>
      <w:r>
        <w:rPr>
          <w:rStyle w:val="VerbatimChar"/>
        </w:rPr>
        <w:t>readLine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// String?</w:t>
      </w:r>
      <w:r>
        <w:br/>
      </w:r>
      <w:r>
        <w:rPr>
          <w:rStyle w:val="VerbatimChar"/>
        </w:rPr>
        <w:t>if (s != null) {</w:t>
      </w:r>
      <w:r>
        <w:br/>
      </w:r>
      <w:r>
        <w:rPr>
          <w:rStyle w:val="VerbatimChar"/>
        </w:rPr>
        <w:t xml:space="preserve">  s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변수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값이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바뀌므로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스마트캐스트를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쓸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없음</w:t>
      </w:r>
      <w:proofErr w:type="spellEnd"/>
      <w:ins w:id="484" w:author="Joyce Lee" w:date="2021-09-06T23:38:00Z">
        <w:r w:rsidR="00000C90">
          <w:rPr>
            <w:rStyle w:val="VerbatimChar"/>
          </w:rPr>
          <w:br/>
          <w:t xml:space="preserve">  // </w:t>
        </w:r>
        <w:r w:rsidR="00000C90" w:rsidRPr="00000C90">
          <w:rPr>
            <w:rStyle w:val="VerbatimChar"/>
          </w:rPr>
          <w:t>error: only safe (?.) or non-null asserted (!!.) calls are allowed on a nullable receiver of type String?</w:t>
        </w:r>
      </w:ins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s.length</w:t>
      </w:r>
      <w:proofErr w:type="spellEnd"/>
      <w:r>
        <w:rPr>
          <w:rStyle w:val="VerbatimChar"/>
        </w:rPr>
        <w:t>)</w:t>
      </w:r>
      <w:del w:id="485" w:author="Joyce Lee" w:date="2021-09-06T23:38:00Z">
        <w:r w:rsidDel="00000C90">
          <w:rPr>
            <w:rStyle w:val="VerbatimChar"/>
          </w:rPr>
          <w:delText xml:space="preserve"> // Error</w:delText>
        </w:r>
      </w:del>
      <w:r>
        <w:br/>
      </w:r>
      <w:r>
        <w:rPr>
          <w:rStyle w:val="VerbatimChar"/>
        </w:rPr>
        <w:t>}</w:t>
      </w:r>
    </w:p>
    <w:p w14:paraId="55EEBF78" w14:textId="43344492" w:rsidR="00542E9A" w:rsidRDefault="00542E9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2C305FD" w14:textId="2809003B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객체의</w:t>
      </w:r>
      <w:r>
        <w:rPr>
          <w:lang w:eastAsia="ko-KR"/>
        </w:rPr>
        <w:t xml:space="preserve">)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="00542E9A">
        <w:rPr>
          <w:rFonts w:hint="eastAsia"/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캐스트를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언제든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 w:rsidRPr="00542E9A">
        <w:rPr>
          <w:b/>
          <w:lang w:eastAsia="ko-KR"/>
        </w:rPr>
        <w:t>8</w:t>
      </w:r>
      <w:r w:rsidRPr="00542E9A">
        <w:rPr>
          <w:b/>
          <w:lang w:eastAsia="ko-KR"/>
        </w:rPr>
        <w:t>장</w:t>
      </w:r>
      <w:r w:rsidRPr="00542E9A">
        <w:rPr>
          <w:b/>
          <w:lang w:eastAsia="ko-KR"/>
        </w:rPr>
        <w:t xml:space="preserve"> </w:t>
      </w:r>
      <w:r w:rsidRPr="00542E9A">
        <w:rPr>
          <w:b/>
          <w:lang w:eastAsia="ko-KR"/>
        </w:rPr>
        <w:t>클래스</w:t>
      </w:r>
      <w:r w:rsidRPr="00542E9A">
        <w:rPr>
          <w:b/>
          <w:lang w:eastAsia="ko-KR"/>
        </w:rPr>
        <w:t xml:space="preserve"> </w:t>
      </w:r>
      <w:r w:rsidRPr="00542E9A">
        <w:rPr>
          <w:b/>
          <w:lang w:eastAsia="ko-KR"/>
        </w:rPr>
        <w:t>계층</w:t>
      </w:r>
      <w:r w:rsidRPr="00542E9A">
        <w:rPr>
          <w:b/>
          <w:lang w:eastAsia="ko-KR"/>
        </w:rPr>
        <w:t xml:space="preserve"> </w:t>
      </w:r>
      <w:r w:rsidRPr="00542E9A">
        <w:rPr>
          <w:b/>
          <w:lang w:eastAsia="ko-KR"/>
        </w:rPr>
        <w:t>이해하기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규칙과</w:t>
      </w:r>
      <w:r>
        <w:rPr>
          <w:lang w:eastAsia="ko-KR"/>
        </w:rPr>
        <w:t xml:space="preserve"> </w:t>
      </w:r>
      <w:r>
        <w:rPr>
          <w:lang w:eastAsia="ko-KR"/>
        </w:rPr>
        <w:t>규칙의</w:t>
      </w:r>
      <w:r>
        <w:rPr>
          <w:lang w:eastAsia="ko-KR"/>
        </w:rPr>
        <w:t xml:space="preserve"> </w:t>
      </w:r>
      <w:r>
        <w:rPr>
          <w:lang w:eastAsia="ko-KR"/>
        </w:rPr>
        <w:t>예외에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14:paraId="5EC97042" w14:textId="77777777" w:rsidR="00B01BA2" w:rsidRDefault="00D4797A">
      <w:pPr>
        <w:pStyle w:val="3"/>
        <w:rPr>
          <w:lang w:eastAsia="ko-KR"/>
        </w:rPr>
      </w:pPr>
      <w:bookmarkStart w:id="486" w:name="널-아님-단언-연산자"/>
      <w:bookmarkEnd w:id="486"/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아님</w:t>
      </w:r>
      <w:r>
        <w:rPr>
          <w:lang w:eastAsia="ko-KR"/>
        </w:rPr>
        <w:t xml:space="preserve"> </w:t>
      </w:r>
      <w:r>
        <w:rPr>
          <w:lang w:eastAsia="ko-KR"/>
        </w:rPr>
        <w:t>단언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</w:p>
    <w:p w14:paraId="70E47A67" w14:textId="6A66D004" w:rsidR="00B01BA2" w:rsidRDefault="00D4797A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!!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proofErr w:type="gramStart"/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!!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연산자는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아님</w:t>
      </w:r>
      <w:r>
        <w:rPr>
          <w:lang w:eastAsia="ko-KR"/>
        </w:rPr>
        <w:t xml:space="preserve"> </w:t>
      </w:r>
      <w:r>
        <w:rPr>
          <w:lang w:eastAsia="ko-KR"/>
        </w:rPr>
        <w:t>단언</w:t>
      </w:r>
      <w:r>
        <w:rPr>
          <w:lang w:eastAsia="ko-KR"/>
        </w:rPr>
        <w:t>(not-null assertion)</w:t>
      </w:r>
      <w:r>
        <w:rPr>
          <w:lang w:eastAsia="ko-KR"/>
        </w:rPr>
        <w:t>이라고도</w:t>
      </w:r>
      <w:r>
        <w:rPr>
          <w:lang w:eastAsia="ko-KR"/>
        </w:rPr>
        <w:t xml:space="preserve"> </w:t>
      </w:r>
      <w:r>
        <w:rPr>
          <w:lang w:eastAsia="ko-KR"/>
        </w:rPr>
        <w:t>부르는데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KotlinNullPointerException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>(JVM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악명</w:t>
      </w:r>
      <w:r w:rsidR="004175BE">
        <w:rPr>
          <w:rFonts w:hint="eastAsia"/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NullPointerException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클래스다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발생시킬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연산자다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연산자가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 w:rsidR="004175BE">
        <w:rPr>
          <w:lang w:eastAsia="ko-KR"/>
        </w:rPr>
        <w:t>될</w:t>
      </w:r>
      <w:r w:rsidR="004175BE">
        <w:rPr>
          <w:lang w:eastAsia="ko-KR"/>
        </w:rPr>
        <w:t xml:space="preserve"> </w:t>
      </w:r>
      <w:r w:rsidR="004175BE"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버전이다</w:t>
      </w:r>
      <w:r>
        <w:rPr>
          <w:lang w:eastAsia="ko-KR"/>
        </w:rPr>
        <w:t xml:space="preserve">.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아님</w:t>
      </w:r>
      <w:r>
        <w:rPr>
          <w:lang w:eastAsia="ko-KR"/>
        </w:rPr>
        <w:t xml:space="preserve"> </w:t>
      </w:r>
      <w:r>
        <w:rPr>
          <w:lang w:eastAsia="ko-KR"/>
        </w:rPr>
        <w:t>단언은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동작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역참조하려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 w:rsidR="004175BE">
        <w:rPr>
          <w:rFonts w:hint="eastAsia"/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던지는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부활시킨다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14:paraId="337A51EC" w14:textId="77777777" w:rsidR="004175BE" w:rsidRDefault="004175B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838A6E0" w14:textId="76A59F53" w:rsidR="00B01BA2" w:rsidRDefault="00D4797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 = </w:t>
      </w:r>
      <w:proofErr w:type="spellStart"/>
      <w:proofErr w:type="gram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>)!!.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</w:p>
    <w:p w14:paraId="4ADE3620" w14:textId="49CF56F2" w:rsidR="004175BE" w:rsidRDefault="004175B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06690C2" w14:textId="2C83531A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던지는</w:t>
      </w:r>
      <w:r>
        <w:rPr>
          <w:lang w:eastAsia="ko-KR"/>
        </w:rPr>
        <w:t xml:space="preserve"> </w:t>
      </w:r>
      <w:r>
        <w:rPr>
          <w:lang w:eastAsia="ko-KR"/>
        </w:rPr>
        <w:t>방식보다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타당한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제공해야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말아야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정당화할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44CD62ED" w14:textId="77777777" w:rsidR="00AD1E32" w:rsidRDefault="00AD1E3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9CC0A7C" w14:textId="56820775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var name: String? = null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</w:t>
      </w:r>
      <w:proofErr w:type="gramStart"/>
      <w:r>
        <w:rPr>
          <w:rStyle w:val="VerbatimChar"/>
        </w:rPr>
        <w:t>initialize(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name = </w:t>
      </w:r>
      <w:del w:id="487" w:author="Joyce Lee" w:date="2021-09-06T22:20:00Z">
        <w:r w:rsidDel="00E2040A">
          <w:rPr>
            <w:rStyle w:val="VerbatimChar"/>
          </w:rPr>
          <w:delText>“</w:delText>
        </w:r>
      </w:del>
      <w:ins w:id="488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489" w:author="Joyce Lee" w:date="2021-09-06T22:20:00Z">
        <w:r w:rsidDel="00E2040A">
          <w:rPr>
            <w:rStyle w:val="VerbatimChar"/>
          </w:rPr>
          <w:delText>”</w:delText>
        </w:r>
      </w:del>
      <w:ins w:id="490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sayHello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(name!!.</w:t>
      </w:r>
      <w:ins w:id="491" w:author="Joyce Lee" w:date="2021-09-06T23:39:00Z">
        <w:r w:rsidR="00C9436D" w:rsidRPr="00C9436D">
          <w:rPr>
            <w:rStyle w:val="VerbatimChar"/>
          </w:rPr>
          <w:t>uppercase</w:t>
        </w:r>
        <w:r w:rsidR="00AE39CB">
          <w:rPr>
            <w:rStyle w:val="ab"/>
            <w:rFonts w:ascii="Consolas" w:hAnsi="Consolas"/>
          </w:rPr>
          <w:footnoteReference w:id="5"/>
        </w:r>
      </w:ins>
      <w:del w:id="501" w:author="Joyce Lee" w:date="2021-09-06T23:39:00Z">
        <w:r w:rsidDel="00C9436D">
          <w:rPr>
            <w:rStyle w:val="VerbatimChar"/>
          </w:rPr>
          <w:delText>toUpperCase</w:delText>
        </w:r>
      </w:del>
      <w:r>
        <w:rPr>
          <w:rStyle w:val="VerbatimChar"/>
        </w:rPr>
        <w:t>())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initialize()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sayHello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}</w:t>
      </w:r>
    </w:p>
    <w:p w14:paraId="6E9F7EAF" w14:textId="77CBF3EF" w:rsidR="00AD1E32" w:rsidRDefault="00AD1E3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3BB371A" w14:textId="704F2E9B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이름에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할당된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sayHello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호출되기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아님</w:t>
      </w:r>
      <w:r>
        <w:rPr>
          <w:lang w:eastAsia="ko-KR"/>
        </w:rPr>
        <w:t xml:space="preserve"> </w:t>
      </w:r>
      <w:r>
        <w:rPr>
          <w:lang w:eastAsia="ko-KR"/>
        </w:rPr>
        <w:t>단언도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해법이다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사용이</w:t>
      </w:r>
      <w:r>
        <w:rPr>
          <w:lang w:eastAsia="ko-KR"/>
        </w:rPr>
        <w:t xml:space="preserve"> </w:t>
      </w:r>
      <w:r>
        <w:rPr>
          <w:lang w:eastAsia="ko-KR"/>
        </w:rPr>
        <w:t>안전하다고</w:t>
      </w:r>
      <w:r>
        <w:rPr>
          <w:lang w:eastAsia="ko-KR"/>
        </w:rPr>
        <w:t xml:space="preserve"> </w:t>
      </w:r>
      <w:r>
        <w:rPr>
          <w:lang w:eastAsia="ko-KR"/>
        </w:rPr>
        <w:t>인식할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sayHello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세분화하지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아님</w:t>
      </w:r>
      <w:r>
        <w:rPr>
          <w:lang w:eastAsia="ko-KR"/>
        </w:rPr>
        <w:t xml:space="preserve"> </w:t>
      </w:r>
      <w:r>
        <w:rPr>
          <w:lang w:eastAsia="ko-KR"/>
        </w:rPr>
        <w:t>단언문을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컴파일러의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무시하는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 w:rsidR="00AD1E32">
        <w:rPr>
          <w:rFonts w:hint="eastAsia"/>
          <w:lang w:eastAsia="ko-KR"/>
        </w:rPr>
        <w:t xml:space="preserve"> </w:t>
      </w:r>
      <w:r w:rsidR="00AD1E32">
        <w:rPr>
          <w:lang w:eastAsia="ko-KR"/>
        </w:rPr>
        <w:t>한</w:t>
      </w:r>
      <w:r w:rsidR="00AD1E32">
        <w:rPr>
          <w:rFonts w:hint="eastAsia"/>
          <w:lang w:eastAsia="ko-KR"/>
        </w:rPr>
        <w:t xml:space="preserve"> </w:t>
      </w:r>
      <w:r w:rsidR="00AD1E32">
        <w:rPr>
          <w:lang w:eastAsia="ko-KR"/>
        </w:rPr>
        <w:t>가지</w:t>
      </w:r>
      <w:r w:rsidR="00AD1E32">
        <w:rPr>
          <w:lang w:eastAsia="ko-KR"/>
        </w:rPr>
        <w:t xml:space="preserve"> </w:t>
      </w:r>
      <w:r w:rsidR="00AD1E32">
        <w:rPr>
          <w:lang w:eastAsia="ko-KR"/>
        </w:rPr>
        <w:t>해법</w:t>
      </w:r>
      <w:r w:rsidR="00AD1E32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경우라고</w:t>
      </w:r>
      <w:r>
        <w:rPr>
          <w:lang w:eastAsia="ko-KR"/>
        </w:rPr>
        <w:t xml:space="preserve"> </w:t>
      </w:r>
      <w:r>
        <w:rPr>
          <w:lang w:eastAsia="ko-KR"/>
        </w:rPr>
        <w:t>해도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무딘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사용하거나</w:t>
      </w:r>
      <w:r>
        <w:rPr>
          <w:lang w:eastAsia="ko-KR"/>
        </w:rPr>
        <w:t xml:space="preserve">,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 w:rsidR="00AD1E32">
        <w:rPr>
          <w:rFonts w:hint="eastAsia"/>
          <w:lang w:eastAsia="ko-KR"/>
        </w:rPr>
        <w:t>고쳐</w:t>
      </w:r>
      <w:r w:rsidR="00AD1E32">
        <w:rPr>
          <w:rFonts w:hint="eastAsia"/>
          <w:lang w:eastAsia="ko-KR"/>
        </w:rPr>
        <w:t xml:space="preserve"> </w:t>
      </w:r>
      <w:r w:rsidR="00AD1E32">
        <w:rPr>
          <w:rFonts w:hint="eastAsia"/>
          <w:lang w:eastAsia="ko-KR"/>
        </w:rPr>
        <w:t>써서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스마트캐스트를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낫다</w:t>
      </w:r>
      <w:r>
        <w:rPr>
          <w:lang w:eastAsia="ko-KR"/>
        </w:rPr>
        <w:t>.</w:t>
      </w:r>
    </w:p>
    <w:p w14:paraId="603DB2A4" w14:textId="4953C187" w:rsidR="00B01BA2" w:rsidRDefault="00D4797A">
      <w:pPr>
        <w:pStyle w:val="a0"/>
        <w:rPr>
          <w:lang w:eastAsia="ko-KR"/>
        </w:rPr>
      </w:pP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아님</w:t>
      </w:r>
      <w:r>
        <w:rPr>
          <w:lang w:eastAsia="ko-KR"/>
        </w:rPr>
        <w:t xml:space="preserve"> </w:t>
      </w:r>
      <w:r>
        <w:rPr>
          <w:lang w:eastAsia="ko-KR"/>
        </w:rPr>
        <w:t>단언문을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오류로</w:t>
      </w:r>
      <w:r>
        <w:rPr>
          <w:lang w:eastAsia="ko-KR"/>
        </w:rPr>
        <w:t xml:space="preserve"> </w:t>
      </w:r>
      <w:r>
        <w:rPr>
          <w:lang w:eastAsia="ko-KR"/>
        </w:rPr>
        <w:t>간주되지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불필요하</w:t>
      </w:r>
      <w:r w:rsidR="00AD1E32">
        <w:rPr>
          <w:rFonts w:hint="eastAsia"/>
          <w:lang w:eastAsia="ko-KR"/>
        </w:rPr>
        <w:t>기</w:t>
      </w:r>
      <w:r w:rsidR="00AD1E32">
        <w:rPr>
          <w:rFonts w:hint="eastAsia"/>
          <w:lang w:eastAsia="ko-KR"/>
        </w:rPr>
        <w:t xml:space="preserve"> </w:t>
      </w:r>
      <w:r w:rsidR="00AD1E32"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피해야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9FB2162" w14:textId="28BBD158" w:rsidR="00B01BA2" w:rsidRDefault="00AD1E32">
      <w:pPr>
        <w:pStyle w:val="a8"/>
        <w:rPr>
          <w:lang w:eastAsia="ko-KR"/>
        </w:rPr>
      </w:pPr>
      <w:bookmarkStart w:id="502" w:name="ide-팁-2"/>
      <w:bookmarkEnd w:id="502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D4797A">
        <w:rPr>
          <w:lang w:eastAsia="ko-KR"/>
        </w:rPr>
        <w:t xml:space="preserve">IDE </w:t>
      </w:r>
      <w:r w:rsidR="00D4797A">
        <w:rPr>
          <w:lang w:eastAsia="ko-KR"/>
        </w:rPr>
        <w:t>팁</w:t>
      </w:r>
    </w:p>
    <w:p w14:paraId="723C8457" w14:textId="2D34393A" w:rsidR="00B01BA2" w:rsidRDefault="00D4797A">
      <w:pPr>
        <w:pStyle w:val="a8"/>
        <w:rPr>
          <w:lang w:eastAsia="ko-KR"/>
        </w:rPr>
      </w:pPr>
      <w:r>
        <w:rPr>
          <w:lang w:eastAsia="ko-KR"/>
        </w:rPr>
        <w:lastRenderedPageBreak/>
        <w:t>인텔리</w:t>
      </w:r>
      <w:r>
        <w:rPr>
          <w:lang w:eastAsia="ko-KR"/>
        </w:rPr>
        <w:t xml:space="preserve">J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플러그인은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!!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강조하고</w:t>
      </w:r>
      <w:r>
        <w:rPr>
          <w:lang w:eastAsia="ko-KR"/>
        </w:rPr>
        <w:t xml:space="preserve"> </w:t>
      </w:r>
      <w:r>
        <w:rPr>
          <w:lang w:eastAsia="ko-KR"/>
        </w:rPr>
        <w:t>제거하라고</w:t>
      </w:r>
      <w:r>
        <w:rPr>
          <w:lang w:eastAsia="ko-KR"/>
        </w:rPr>
        <w:t xml:space="preserve"> </w:t>
      </w:r>
      <w:r>
        <w:rPr>
          <w:lang w:eastAsia="ko-KR"/>
        </w:rPr>
        <w:t>알려주는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인스펙션</w:t>
      </w:r>
      <w:proofErr w:type="spellEnd"/>
      <w:r>
        <w:rPr>
          <w:lang w:eastAsia="ko-KR"/>
        </w:rPr>
        <w:t>(inspection)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47843019" w14:textId="35361A9B" w:rsidR="00AD1E32" w:rsidRPr="00AD1E32" w:rsidRDefault="00AD1E32" w:rsidP="00AD1E32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16ADF259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후위</w:t>
      </w:r>
      <w:r>
        <w:rPr>
          <w:lang w:eastAsia="ko-KR"/>
        </w:rPr>
        <w:t xml:space="preserve"> </w:t>
      </w:r>
      <w:r>
        <w:rPr>
          <w:lang w:eastAsia="ko-KR"/>
        </w:rPr>
        <w:t>연산자와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아님</w:t>
      </w:r>
      <w:r>
        <w:rPr>
          <w:lang w:eastAsia="ko-KR"/>
        </w:rPr>
        <w:t xml:space="preserve"> </w:t>
      </w:r>
      <w:r>
        <w:rPr>
          <w:lang w:eastAsia="ko-KR"/>
        </w:rPr>
        <w:t>단언</w:t>
      </w:r>
      <w:r>
        <w:rPr>
          <w:lang w:eastAsia="ko-KR"/>
        </w:rPr>
        <w:t xml:space="preserve"> </w:t>
      </w:r>
      <w:r>
        <w:rPr>
          <w:lang w:eastAsia="ko-KR"/>
        </w:rPr>
        <w:t>연산자도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우선순위로</w:t>
      </w:r>
      <w:r>
        <w:rPr>
          <w:lang w:eastAsia="ko-KR"/>
        </w:rPr>
        <w:t xml:space="preserve"> </w:t>
      </w:r>
      <w:r>
        <w:rPr>
          <w:lang w:eastAsia="ko-KR"/>
        </w:rPr>
        <w:t>취급된다</w:t>
      </w:r>
      <w:r>
        <w:rPr>
          <w:lang w:eastAsia="ko-KR"/>
        </w:rPr>
        <w:t>.</w:t>
      </w:r>
    </w:p>
    <w:p w14:paraId="2A36F3CF" w14:textId="77777777" w:rsidR="00B01BA2" w:rsidRDefault="00D4797A">
      <w:pPr>
        <w:pStyle w:val="2"/>
        <w:rPr>
          <w:lang w:eastAsia="ko-KR"/>
        </w:rPr>
      </w:pPr>
      <w:bookmarkStart w:id="503" w:name="안전한-호출-연산자"/>
      <w:bookmarkEnd w:id="503"/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</w:p>
    <w:p w14:paraId="19341DE0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>(safe call)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제약을</w:t>
      </w:r>
      <w:r>
        <w:rPr>
          <w:lang w:eastAsia="ko-KR"/>
        </w:rPr>
        <w:t xml:space="preserve"> </w:t>
      </w:r>
      <w:r>
        <w:rPr>
          <w:lang w:eastAsia="ko-KR"/>
        </w:rPr>
        <w:t>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0C11B824" w14:textId="77777777" w:rsidR="00AD1E32" w:rsidRDefault="00AD1E3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F6ACD66" w14:textId="1ED1F667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spellStart"/>
      <w:proofErr w:type="gramStart"/>
      <w:r>
        <w:rPr>
          <w:rStyle w:val="VerbatimChar"/>
          <w:lang w:eastAsia="ko-KR"/>
        </w:rPr>
        <w:t>readInt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 xml:space="preserve">) =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()!!.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</w:p>
    <w:p w14:paraId="77E67F2B" w14:textId="60A985D6" w:rsidR="00AD1E32" w:rsidRDefault="00AD1E3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F56B6A5" w14:textId="2B90A1C8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콘솔을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I/O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입력에</w:t>
      </w:r>
      <w:r>
        <w:rPr>
          <w:lang w:eastAsia="ko-KR"/>
        </w:rPr>
        <w:t xml:space="preserve"> </w:t>
      </w:r>
      <w:r>
        <w:rPr>
          <w:lang w:eastAsia="ko-KR"/>
        </w:rPr>
        <w:t>파이프</w:t>
      </w:r>
      <w:r>
        <w:rPr>
          <w:lang w:eastAsia="ko-KR"/>
        </w:rPr>
        <w:t>(pipe)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연결하면</w:t>
      </w:r>
      <w:r>
        <w:rPr>
          <w:lang w:eastAsia="ko-KR"/>
        </w:rPr>
        <w:t xml:space="preserve">,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비어있는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KotlinNullPointerException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발생시키면서</w:t>
      </w:r>
      <w:r>
        <w:rPr>
          <w:lang w:eastAsia="ko-KR"/>
        </w:rPr>
        <w:t xml:space="preserve"> </w:t>
      </w:r>
      <w:r>
        <w:rPr>
          <w:lang w:eastAsia="ko-KR"/>
        </w:rPr>
        <w:t>실패할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 w:rsidR="00AD1E32">
        <w:rPr>
          <w:rFonts w:hint="eastAsia"/>
          <w:lang w:eastAsia="ko-KR"/>
        </w:rPr>
        <w:t>다시</w:t>
      </w:r>
      <w:r w:rsidR="00AD1E32">
        <w:rPr>
          <w:rFonts w:hint="eastAsia"/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A8425A6" w14:textId="77777777" w:rsidR="00AD1E32" w:rsidRDefault="00AD1E3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CA9A3B1" w14:textId="4AA53B7A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spellStart"/>
      <w:proofErr w:type="gramStart"/>
      <w:r>
        <w:rPr>
          <w:rStyle w:val="VerbatimChar"/>
          <w:lang w:eastAsia="ko-KR"/>
        </w:rPr>
        <w:t>readInt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 xml:space="preserve">) =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()?.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</w:p>
    <w:p w14:paraId="3FE79FEC" w14:textId="33EEEA17" w:rsidR="00AD1E32" w:rsidRDefault="00AD1E3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2F9AFA5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232F0BF1" w14:textId="77777777" w:rsidR="00AD1E32" w:rsidRDefault="00AD1E3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FD4079D" w14:textId="5EE9D066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readInt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): Int?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tmp</w:t>
      </w:r>
      <w:proofErr w:type="spellEnd"/>
      <w:r>
        <w:rPr>
          <w:rStyle w:val="VerbatimChar"/>
        </w:rPr>
        <w:t xml:space="preserve"> = </w:t>
      </w:r>
      <w:proofErr w:type="spellStart"/>
      <w:proofErr w:type="gramStart"/>
      <w:r>
        <w:rPr>
          <w:rStyle w:val="VerbatimChar"/>
        </w:rPr>
        <w:t>readLine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if (</w:t>
      </w:r>
      <w:proofErr w:type="spellStart"/>
      <w:r>
        <w:rPr>
          <w:rStyle w:val="VerbatimChar"/>
        </w:rPr>
        <w:t>tmp</w:t>
      </w:r>
      <w:proofErr w:type="spellEnd"/>
      <w:r>
        <w:rPr>
          <w:rStyle w:val="VerbatimChar"/>
        </w:rPr>
        <w:t xml:space="preserve"> != null) </w:t>
      </w:r>
      <w:proofErr w:type="spellStart"/>
      <w:r>
        <w:rPr>
          <w:rStyle w:val="VerbatimChar"/>
        </w:rPr>
        <w:t>tmp.toInt</w:t>
      </w:r>
      <w:proofErr w:type="spellEnd"/>
      <w:r>
        <w:rPr>
          <w:rStyle w:val="VerbatimChar"/>
        </w:rPr>
        <w:t>() else null</w:t>
      </w:r>
      <w:r>
        <w:br/>
      </w:r>
      <w:r>
        <w:rPr>
          <w:rStyle w:val="VerbatimChar"/>
        </w:rPr>
        <w:t>}</w:t>
      </w:r>
    </w:p>
    <w:p w14:paraId="4AECCD91" w14:textId="79971ED2" w:rsidR="00AD1E32" w:rsidRDefault="00AD1E3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434CE20" w14:textId="1CD16E6B" w:rsidR="00B01BA2" w:rsidRDefault="00AD1E32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즉</w:t>
      </w:r>
      <w:r w:rsidR="00D4797A">
        <w:rPr>
          <w:lang w:eastAsia="ko-KR"/>
        </w:rPr>
        <w:t xml:space="preserve">, </w:t>
      </w:r>
      <w:r w:rsidR="00D4797A">
        <w:rPr>
          <w:lang w:eastAsia="ko-KR"/>
        </w:rPr>
        <w:t>안전한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호출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연산자는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객체</w:t>
      </w:r>
      <w:r w:rsidR="00D4797A">
        <w:rPr>
          <w:lang w:eastAsia="ko-KR"/>
        </w:rPr>
        <w:t>(</w:t>
      </w:r>
      <w:r w:rsidR="00D4797A">
        <w:rPr>
          <w:lang w:eastAsia="ko-KR"/>
        </w:rPr>
        <w:t>왼쪽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피연산자</w:t>
      </w:r>
      <w:r w:rsidR="00D4797A">
        <w:rPr>
          <w:lang w:eastAsia="ko-KR"/>
        </w:rPr>
        <w:t>)</w:t>
      </w:r>
      <w:r w:rsidR="00D4797A">
        <w:rPr>
          <w:lang w:eastAsia="ko-KR"/>
        </w:rPr>
        <w:t>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널이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아닌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경우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일반적인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함수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호출처럼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작동한다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하지만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객체가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널이면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안전한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호출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연산자는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호출을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수행하지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않고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그냥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널을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돌려준다</w:t>
      </w:r>
      <w:r w:rsidR="00D4797A">
        <w:rPr>
          <w:lang w:eastAsia="ko-KR"/>
        </w:rPr>
        <w:t xml:space="preserve">. </w:t>
      </w:r>
      <w:r w:rsidR="00D4797A">
        <w:rPr>
          <w:rStyle w:val="VerbatimChar"/>
          <w:lang w:eastAsia="ko-KR"/>
        </w:rPr>
        <w:t>||</w:t>
      </w:r>
      <w:r w:rsidR="00D4797A">
        <w:rPr>
          <w:lang w:eastAsia="ko-KR"/>
        </w:rPr>
        <w:t>나</w:t>
      </w:r>
      <w:r w:rsidR="00D4797A">
        <w:rPr>
          <w:lang w:eastAsia="ko-KR"/>
        </w:rPr>
        <w:t xml:space="preserve"> </w:t>
      </w:r>
      <w:r w:rsidR="00D4797A">
        <w:rPr>
          <w:rStyle w:val="VerbatimChar"/>
          <w:lang w:eastAsia="ko-KR"/>
        </w:rPr>
        <w:t>&amp;&amp;</w:t>
      </w:r>
      <w:r w:rsidR="00D4797A">
        <w:rPr>
          <w:lang w:eastAsia="ko-KR"/>
        </w:rPr>
        <w:t>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비슷하게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안전한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호출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연산도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지연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연산의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의미를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따른다</w:t>
      </w:r>
      <w:r w:rsidR="00D4797A">
        <w:rPr>
          <w:lang w:eastAsia="ko-KR"/>
        </w:rPr>
        <w:t xml:space="preserve">.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객체가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널이면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안전한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호출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연산자는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함수의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인자를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계산하지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않는다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우선순위</w:t>
      </w:r>
      <w:r w:rsidR="00D4797A">
        <w:rPr>
          <w:lang w:eastAsia="ko-KR"/>
        </w:rPr>
        <w:t xml:space="preserve"> </w:t>
      </w:r>
      <w:proofErr w:type="gramStart"/>
      <w:r w:rsidR="00D4797A">
        <w:rPr>
          <w:lang w:eastAsia="ko-KR"/>
        </w:rPr>
        <w:t>면에서</w:t>
      </w:r>
      <w:r w:rsidR="00D4797A">
        <w:rPr>
          <w:lang w:eastAsia="ko-KR"/>
        </w:rPr>
        <w:t xml:space="preserve"> </w:t>
      </w:r>
      <w:r w:rsidR="00D4797A">
        <w:rPr>
          <w:rStyle w:val="VerbatimChar"/>
          <w:lang w:eastAsia="ko-KR"/>
        </w:rPr>
        <w:t>?</w:t>
      </w:r>
      <w:proofErr w:type="gramEnd"/>
      <w:r w:rsidR="00D4797A">
        <w:rPr>
          <w:rStyle w:val="VerbatimChar"/>
          <w:lang w:eastAsia="ko-KR"/>
        </w:rPr>
        <w:t>.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연산자는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일반적인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함수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호출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연산자</w:t>
      </w:r>
      <w:r w:rsidR="00D4797A">
        <w:rPr>
          <w:lang w:eastAsia="ko-KR"/>
        </w:rPr>
        <w:t>(</w:t>
      </w:r>
      <w:r w:rsidR="00D4797A">
        <w:rPr>
          <w:rStyle w:val="VerbatimChar"/>
          <w:lang w:eastAsia="ko-KR"/>
        </w:rPr>
        <w:t>.</w:t>
      </w:r>
      <w:r w:rsidR="00D4797A">
        <w:rPr>
          <w:lang w:eastAsia="ko-KR"/>
        </w:rPr>
        <w:t>)</w:t>
      </w:r>
      <w:r w:rsidR="00D4797A">
        <w:rPr>
          <w:lang w:eastAsia="ko-KR"/>
        </w:rPr>
        <w:t>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같은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수준이다</w:t>
      </w:r>
      <w:r w:rsidR="00D4797A">
        <w:rPr>
          <w:lang w:eastAsia="ko-KR"/>
        </w:rPr>
        <w:t>.</w:t>
      </w:r>
    </w:p>
    <w:p w14:paraId="08D49565" w14:textId="75F8C2C6" w:rsidR="00B01BA2" w:rsidRDefault="00AD1E32">
      <w:pPr>
        <w:pStyle w:val="a0"/>
        <w:rPr>
          <w:lang w:eastAsia="ko-KR"/>
        </w:rPr>
      </w:pPr>
      <w:r>
        <w:rPr>
          <w:b/>
          <w:lang w:eastAsia="ko-KR"/>
        </w:rPr>
        <w:lastRenderedPageBreak/>
        <w:t>‘</w:t>
      </w:r>
      <w:r w:rsidR="00D4797A" w:rsidRPr="00AD1E32">
        <w:rPr>
          <w:b/>
          <w:lang w:eastAsia="ko-KR"/>
        </w:rPr>
        <w:t>수신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객체가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널이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아닌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경우에는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의미</w:t>
      </w:r>
      <w:r>
        <w:rPr>
          <w:rFonts w:hint="eastAsia"/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있는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일을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하고</w:t>
      </w:r>
      <w:r w:rsidR="00D4797A" w:rsidRPr="00AD1E32">
        <w:rPr>
          <w:b/>
          <w:lang w:eastAsia="ko-KR"/>
        </w:rPr>
        <w:t xml:space="preserve">, </w:t>
      </w:r>
      <w:r w:rsidR="00D4797A" w:rsidRPr="00AD1E32">
        <w:rPr>
          <w:b/>
          <w:lang w:eastAsia="ko-KR"/>
        </w:rPr>
        <w:t>수신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객체가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널인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경우에는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널을</w:t>
      </w:r>
      <w:r w:rsidR="00D4797A" w:rsidRPr="00AD1E32">
        <w:rPr>
          <w:b/>
          <w:lang w:eastAsia="ko-KR"/>
        </w:rPr>
        <w:t xml:space="preserve"> </w:t>
      </w:r>
      <w:r w:rsidR="00D4797A" w:rsidRPr="00AD1E32">
        <w:rPr>
          <w:b/>
          <w:lang w:eastAsia="ko-KR"/>
        </w:rPr>
        <w:t>반환하라</w:t>
      </w:r>
      <w:r>
        <w:rPr>
          <w:b/>
          <w:lang w:eastAsia="ko-KR"/>
        </w:rPr>
        <w:t>’</w:t>
      </w:r>
      <w:r w:rsidR="00D4797A">
        <w:rPr>
          <w:lang w:eastAsia="ko-KR"/>
        </w:rPr>
        <w:t>라는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패턴은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실전에서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꽤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많이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발생한다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따라서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안전한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호출을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사용하면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불필요한</w:t>
      </w:r>
      <w:r w:rsidR="00D4797A">
        <w:rPr>
          <w:lang w:eastAsia="ko-KR"/>
        </w:rPr>
        <w:t xml:space="preserve"> </w:t>
      </w:r>
      <w:r w:rsidR="00D4797A">
        <w:rPr>
          <w:rStyle w:val="VerbatimChar"/>
          <w:lang w:eastAsia="ko-KR"/>
        </w:rPr>
        <w:t>if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식과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임시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변수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사용을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줄여서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코드를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단</w:t>
      </w:r>
      <w:r>
        <w:rPr>
          <w:rFonts w:hint="eastAsia"/>
          <w:lang w:eastAsia="ko-KR"/>
        </w:rPr>
        <w:t>순화시킬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있다</w:t>
      </w:r>
      <w:r w:rsidR="00D4797A">
        <w:rPr>
          <w:lang w:eastAsia="ko-KR"/>
        </w:rPr>
        <w:t xml:space="preserve">. </w:t>
      </w:r>
      <w:r w:rsidR="00D4797A">
        <w:rPr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="00D4797A">
        <w:rPr>
          <w:lang w:eastAsia="ko-KR"/>
        </w:rPr>
        <w:t>가지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유용한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숙어는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안전한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호출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연산자를</w:t>
      </w:r>
      <w:r w:rsidR="00D4797A">
        <w:rPr>
          <w:lang w:eastAsia="ko-KR"/>
        </w:rPr>
        <w:t xml:space="preserve"> </w:t>
      </w:r>
      <w:proofErr w:type="spellStart"/>
      <w:r w:rsidR="00D4797A">
        <w:rPr>
          <w:lang w:eastAsia="ko-KR"/>
        </w:rPr>
        <w:t>연쇄시켜</w:t>
      </w:r>
      <w:proofErr w:type="spellEnd"/>
      <w:r w:rsidR="00D4797A">
        <w:rPr>
          <w:lang w:eastAsia="ko-KR"/>
        </w:rPr>
        <w:t xml:space="preserve"> </w:t>
      </w:r>
      <w:r w:rsidR="00D4797A">
        <w:rPr>
          <w:lang w:eastAsia="ko-KR"/>
        </w:rPr>
        <w:t>다음과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같이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쓰는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것이다</w:t>
      </w:r>
      <w:r w:rsidR="00D4797A">
        <w:rPr>
          <w:lang w:eastAsia="ko-KR"/>
        </w:rPr>
        <w:t>.</w:t>
      </w:r>
    </w:p>
    <w:p w14:paraId="7FE2CA78" w14:textId="77777777" w:rsidR="00AD1E32" w:rsidRDefault="00AD1E3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E73E927" w14:textId="3A7E570E" w:rsidR="00B01BA2" w:rsidRDefault="00D4797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</w:t>
      </w:r>
      <w:proofErr w:type="gramStart"/>
      <w:r>
        <w:rPr>
          <w:rStyle w:val="VerbatimChar"/>
          <w:lang w:eastAsia="ko-KR"/>
        </w:rPr>
        <w:t>?.</w:t>
      </w:r>
      <w:proofErr w:type="spellStart"/>
      <w:r>
        <w:rPr>
          <w:rStyle w:val="VerbatimChar"/>
          <w:lang w:eastAsia="ko-KR"/>
        </w:rPr>
        <w:t>toInt</w:t>
      </w:r>
      <w:proofErr w:type="spellEnd"/>
      <w:proofErr w:type="gramEnd"/>
      <w:r>
        <w:rPr>
          <w:rStyle w:val="VerbatimChar"/>
          <w:lang w:eastAsia="ko-KR"/>
        </w:rPr>
        <w:t>()?.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(16))</w:t>
      </w:r>
    </w:p>
    <w:p w14:paraId="1BDE787F" w14:textId="40C173C2" w:rsidR="00AD1E32" w:rsidRDefault="00AD1E3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FC4767B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연산자가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반환할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연산자의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r>
        <w:rPr>
          <w:lang w:eastAsia="ko-KR"/>
        </w:rPr>
        <w:t>안전하지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연산자의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버전이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readInt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쪽에서도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염두에</w:t>
      </w:r>
      <w:r>
        <w:rPr>
          <w:lang w:eastAsia="ko-KR"/>
        </w:rPr>
        <w:t xml:space="preserve"> </w:t>
      </w:r>
      <w:r>
        <w:rPr>
          <w:lang w:eastAsia="ko-KR"/>
        </w:rPr>
        <w:t>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08FECA7" w14:textId="77777777" w:rsidR="00AD1E32" w:rsidRDefault="00AD1E3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F020315" w14:textId="0A44EB68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readInt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)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()?.</w:t>
      </w:r>
      <w:proofErr w:type="spellStart"/>
      <w:r>
        <w:rPr>
          <w:rStyle w:val="VerbatimChar"/>
        </w:rPr>
        <w:t>toInt</w:t>
      </w:r>
      <w:proofErr w:type="spellEnd"/>
      <w:r>
        <w:rPr>
          <w:rStyle w:val="VerbatimChar"/>
        </w:rPr>
        <w:t>()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 = </w:t>
      </w:r>
      <w:proofErr w:type="spellStart"/>
      <w:r>
        <w:rPr>
          <w:rStyle w:val="VerbatimChar"/>
        </w:rPr>
        <w:t>readInt</w:t>
      </w:r>
      <w:proofErr w:type="spellEnd"/>
      <w:r>
        <w:rPr>
          <w:rStyle w:val="VerbatimChar"/>
        </w:rPr>
        <w:t>() // Int?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(n != null)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(n + 1)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504" w:author="Joyce Lee" w:date="2021-09-06T22:20:00Z">
        <w:r w:rsidDel="00E2040A">
          <w:rPr>
            <w:rStyle w:val="VerbatimChar"/>
          </w:rPr>
          <w:delText>“</w:delText>
        </w:r>
      </w:del>
      <w:ins w:id="50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No value</w:t>
      </w:r>
      <w:del w:id="506" w:author="Joyce Lee" w:date="2021-09-06T22:20:00Z">
        <w:r w:rsidDel="00E2040A">
          <w:rPr>
            <w:rStyle w:val="VerbatimChar"/>
          </w:rPr>
          <w:delText>”</w:delText>
        </w:r>
      </w:del>
      <w:ins w:id="50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ED1C837" w14:textId="60FAC4D7" w:rsidR="00AD1E32" w:rsidRDefault="00AD1E3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B3D1186" w14:textId="06ACE3EE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아님</w:t>
      </w:r>
      <w:r>
        <w:rPr>
          <w:lang w:eastAsia="ko-KR"/>
        </w:rPr>
        <w:t xml:space="preserve"> </w:t>
      </w:r>
      <w:r>
        <w:rPr>
          <w:lang w:eastAsia="ko-KR"/>
        </w:rPr>
        <w:t>단언과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,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 w:rsidR="004175BE">
        <w:rPr>
          <w:lang w:eastAsia="ko-KR"/>
        </w:rPr>
        <w:t>될</w:t>
      </w:r>
      <w:r w:rsidR="004175BE">
        <w:rPr>
          <w:lang w:eastAsia="ko-KR"/>
        </w:rPr>
        <w:t xml:space="preserve"> </w:t>
      </w:r>
      <w:r w:rsidR="004175BE"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수신객체에</w:t>
      </w:r>
      <w:r>
        <w:rPr>
          <w:lang w:eastAsia="ko-KR"/>
        </w:rPr>
        <w:t xml:space="preserve"> 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(</w:t>
      </w:r>
      <w:r>
        <w:rPr>
          <w:rStyle w:val="VerbatimChar"/>
          <w:lang w:eastAsia="ko-KR"/>
        </w:rPr>
        <w:t>.</w:t>
      </w:r>
      <w:r>
        <w:rPr>
          <w:lang w:eastAsia="ko-KR"/>
        </w:rPr>
        <w:t xml:space="preserve">)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연산과</w:t>
      </w:r>
      <w:r>
        <w:rPr>
          <w:lang w:eastAsia="ko-KR"/>
        </w:rPr>
        <w:t xml:space="preserve"> </w:t>
      </w:r>
      <w:r>
        <w:rPr>
          <w:lang w:eastAsia="ko-KR"/>
        </w:rPr>
        <w:t>똑같기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중복에</w:t>
      </w:r>
      <w:r>
        <w:rPr>
          <w:lang w:eastAsia="ko-KR"/>
        </w:rPr>
        <w:t xml:space="preserve"> </w:t>
      </w:r>
      <w:r>
        <w:rPr>
          <w:lang w:eastAsia="ko-KR"/>
        </w:rPr>
        <w:t>불과하다</w:t>
      </w:r>
      <w:r>
        <w:rPr>
          <w:lang w:eastAsia="ko-KR"/>
        </w:rPr>
        <w:t>.</w:t>
      </w:r>
    </w:p>
    <w:p w14:paraId="10D613CE" w14:textId="4A8AA9A5" w:rsidR="00B01BA2" w:rsidRDefault="00281CC4">
      <w:pPr>
        <w:pStyle w:val="a8"/>
        <w:rPr>
          <w:lang w:eastAsia="ko-KR"/>
        </w:rPr>
      </w:pPr>
      <w:bookmarkStart w:id="508" w:name="ide-팁-3"/>
      <w:bookmarkEnd w:id="508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D4797A">
        <w:rPr>
          <w:lang w:eastAsia="ko-KR"/>
        </w:rPr>
        <w:t xml:space="preserve">IDE </w:t>
      </w:r>
      <w:r w:rsidR="00D4797A">
        <w:rPr>
          <w:lang w:eastAsia="ko-KR"/>
        </w:rPr>
        <w:t>팁</w:t>
      </w:r>
    </w:p>
    <w:p w14:paraId="7FC27C4E" w14:textId="449AF2DC" w:rsidR="00B01BA2" w:rsidRDefault="00D4797A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플러그인은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?</w:t>
      </w:r>
      <w:proofErr w:type="gramEnd"/>
      <w:r>
        <w:rPr>
          <w:rStyle w:val="VerbatimChar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강조해주고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호출로</w:t>
      </w:r>
      <w:r>
        <w:rPr>
          <w:lang w:eastAsia="ko-KR"/>
        </w:rPr>
        <w:t xml:space="preserve"> </w:t>
      </w:r>
      <w:r>
        <w:rPr>
          <w:lang w:eastAsia="ko-KR"/>
        </w:rPr>
        <w:t>바꾸라고</w:t>
      </w:r>
      <w:r>
        <w:rPr>
          <w:lang w:eastAsia="ko-KR"/>
        </w:rPr>
        <w:t xml:space="preserve"> </w:t>
      </w:r>
      <w:r>
        <w:rPr>
          <w:lang w:eastAsia="ko-KR"/>
        </w:rPr>
        <w:t>제안해준다</w:t>
      </w:r>
      <w:r>
        <w:rPr>
          <w:lang w:eastAsia="ko-KR"/>
        </w:rPr>
        <w:t>.</w:t>
      </w:r>
    </w:p>
    <w:p w14:paraId="0763CC8C" w14:textId="1AAADC8C" w:rsidR="00281CC4" w:rsidRPr="00281CC4" w:rsidRDefault="00281CC4" w:rsidP="00281CC4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6327BE8F" w14:textId="77777777" w:rsidR="00B01BA2" w:rsidRDefault="00D4797A">
      <w:pPr>
        <w:pStyle w:val="3"/>
        <w:rPr>
          <w:lang w:eastAsia="ko-KR"/>
        </w:rPr>
      </w:pPr>
      <w:bookmarkStart w:id="509" w:name="엘비스-연산자"/>
      <w:bookmarkEnd w:id="509"/>
      <w:r>
        <w:rPr>
          <w:lang w:eastAsia="ko-KR"/>
        </w:rPr>
        <w:t>엘비스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</w:p>
    <w:p w14:paraId="06C66877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연산자로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복합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>(null coalescing operator)</w:t>
      </w:r>
      <w:proofErr w:type="gramStart"/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?:</w:t>
      </w:r>
      <w:proofErr w:type="spellStart"/>
      <w:r>
        <w:rPr>
          <w:lang w:eastAsia="ko-KR"/>
        </w:rPr>
        <w:t>를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엘비스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프레슬리</w:t>
      </w:r>
      <w:proofErr w:type="spellEnd"/>
      <w:r>
        <w:rPr>
          <w:lang w:eastAsia="ko-KR"/>
        </w:rPr>
        <w:t xml:space="preserve">(Elvis </w:t>
      </w:r>
      <w:proofErr w:type="spellStart"/>
      <w:r>
        <w:rPr>
          <w:lang w:eastAsia="ko-KR"/>
        </w:rPr>
        <w:t>Persley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닮았기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복합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보통은</w:t>
      </w:r>
      <w:r>
        <w:rPr>
          <w:lang w:eastAsia="ko-KR"/>
        </w:rPr>
        <w:t xml:space="preserve"> </w:t>
      </w:r>
      <w:r>
        <w:rPr>
          <w:lang w:eastAsia="ko-KR"/>
        </w:rPr>
        <w:t>엘비스</w:t>
      </w:r>
      <w:r>
        <w:rPr>
          <w:lang w:eastAsia="ko-KR"/>
        </w:rPr>
        <w:t xml:space="preserve"> </w:t>
      </w:r>
      <w:r>
        <w:rPr>
          <w:lang w:eastAsia="ko-KR"/>
        </w:rPr>
        <w:t>연산자라고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37E8808E" w14:textId="77777777" w:rsidR="00281CC4" w:rsidRDefault="00281C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4A26205" w14:textId="446292A9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sayHello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name: String?)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510" w:author="Joyce Lee" w:date="2021-09-06T22:20:00Z">
        <w:r w:rsidDel="00E2040A">
          <w:rPr>
            <w:rStyle w:val="VerbatimChar"/>
          </w:rPr>
          <w:delText>“</w:delText>
        </w:r>
      </w:del>
      <w:ins w:id="51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Hello, </w:t>
      </w:r>
      <w:del w:id="512" w:author="Joyce Lee" w:date="2021-09-06T22:20:00Z">
        <w:r w:rsidDel="00E2040A">
          <w:rPr>
            <w:rStyle w:val="VerbatimChar"/>
          </w:rPr>
          <w:delText>”</w:delText>
        </w:r>
      </w:del>
      <w:ins w:id="51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 + (</w:t>
      </w:r>
      <w:proofErr w:type="gramStart"/>
      <w:r>
        <w:rPr>
          <w:rStyle w:val="VerbatimChar"/>
        </w:rPr>
        <w:t>name ?</w:t>
      </w:r>
      <w:proofErr w:type="gramEnd"/>
      <w:r>
        <w:rPr>
          <w:rStyle w:val="VerbatimChar"/>
        </w:rPr>
        <w:t xml:space="preserve">: </w:t>
      </w:r>
      <w:del w:id="514" w:author="Joyce Lee" w:date="2021-09-06T22:20:00Z">
        <w:r w:rsidDel="00E2040A">
          <w:rPr>
            <w:rStyle w:val="VerbatimChar"/>
          </w:rPr>
          <w:delText>“</w:delText>
        </w:r>
      </w:del>
      <w:ins w:id="51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Unknown</w:t>
      </w:r>
      <w:del w:id="516" w:author="Joyce Lee" w:date="2021-09-06T22:20:00Z">
        <w:r w:rsidDel="00E2040A">
          <w:rPr>
            <w:rStyle w:val="VerbatimChar"/>
          </w:rPr>
          <w:delText>”</w:delText>
        </w:r>
      </w:del>
      <w:ins w:id="51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))</w:t>
      </w:r>
      <w:r>
        <w:br/>
      </w:r>
      <w:r>
        <w:rPr>
          <w:rStyle w:val="VerbatimChar"/>
        </w:rPr>
        <w:lastRenderedPageBreak/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sayHello</w:t>
      </w:r>
      <w:proofErr w:type="spellEnd"/>
      <w:r>
        <w:rPr>
          <w:rStyle w:val="VerbatimChar"/>
        </w:rPr>
        <w:t>(</w:t>
      </w:r>
      <w:del w:id="518" w:author="Joyce Lee" w:date="2021-09-06T22:20:00Z">
        <w:r w:rsidDel="00E2040A">
          <w:rPr>
            <w:rStyle w:val="VerbatimChar"/>
          </w:rPr>
          <w:delText>“</w:delText>
        </w:r>
      </w:del>
      <w:ins w:id="51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520" w:author="Joyce Lee" w:date="2021-09-06T22:20:00Z">
        <w:r w:rsidDel="00E2040A">
          <w:rPr>
            <w:rStyle w:val="VerbatimChar"/>
          </w:rPr>
          <w:delText>”</w:delText>
        </w:r>
      </w:del>
      <w:ins w:id="52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 // Hello, John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sayHello</w:t>
      </w:r>
      <w:proofErr w:type="spellEnd"/>
      <w:r>
        <w:rPr>
          <w:rStyle w:val="VerbatimChar"/>
        </w:rPr>
        <w:t>(null)   // Hello, Unknown</w:t>
      </w:r>
      <w:r>
        <w:br/>
      </w:r>
      <w:r>
        <w:rPr>
          <w:rStyle w:val="VerbatimChar"/>
        </w:rPr>
        <w:t>}</w:t>
      </w:r>
    </w:p>
    <w:p w14:paraId="0F95F0E4" w14:textId="06471041" w:rsidR="00281CC4" w:rsidRDefault="00281C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497038D" w14:textId="6F4754A5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연산자의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피연산자가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아닐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피연산자의</w:t>
      </w:r>
      <w:r>
        <w:rPr>
          <w:lang w:eastAsia="ko-KR"/>
        </w:rPr>
        <w:t xml:space="preserve"> </w:t>
      </w:r>
      <w:r>
        <w:rPr>
          <w:lang w:eastAsia="ko-KR"/>
        </w:rPr>
        <w:t>값이고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피연산자가</w:t>
      </w:r>
      <w:r>
        <w:rPr>
          <w:lang w:eastAsia="ko-KR"/>
        </w:rPr>
        <w:t xml:space="preserve"> </w:t>
      </w:r>
      <w:r>
        <w:rPr>
          <w:lang w:eastAsia="ko-KR"/>
        </w:rPr>
        <w:t>널일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피연산자의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sayHello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44311DD8" w14:textId="77777777" w:rsidR="00281CC4" w:rsidRDefault="00281CC4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07018BC" w14:textId="62A6BD8A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spellStart"/>
      <w:proofErr w:type="gramStart"/>
      <w:r>
        <w:rPr>
          <w:rStyle w:val="VerbatimChar"/>
          <w:lang w:eastAsia="ko-KR"/>
        </w:rPr>
        <w:t>sayHello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>name: String?)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del w:id="522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523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 xml:space="preserve">Hello, </w:t>
      </w:r>
      <w:del w:id="524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525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 xml:space="preserve"> + (if (</w:t>
      </w:r>
      <w:proofErr w:type="gramStart"/>
      <w:r>
        <w:rPr>
          <w:rStyle w:val="VerbatimChar"/>
          <w:lang w:eastAsia="ko-KR"/>
        </w:rPr>
        <w:t>name !</w:t>
      </w:r>
      <w:proofErr w:type="gramEnd"/>
      <w:r>
        <w:rPr>
          <w:rStyle w:val="VerbatimChar"/>
          <w:lang w:eastAsia="ko-KR"/>
        </w:rPr>
        <w:t xml:space="preserve">= null) name else </w:t>
      </w:r>
      <w:del w:id="526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527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Unknown</w:t>
      </w:r>
      <w:del w:id="528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529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))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1E50A215" w14:textId="1666D32D" w:rsidR="00281CC4" w:rsidRDefault="00281C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77195FA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연산과</w:t>
      </w:r>
      <w:r>
        <w:rPr>
          <w:lang w:eastAsia="ko-KR"/>
        </w:rPr>
        <w:t xml:space="preserve"> </w:t>
      </w:r>
      <w:r>
        <w:rPr>
          <w:lang w:eastAsia="ko-KR"/>
        </w:rPr>
        <w:t>엘비스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조합해서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널일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입력이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반환할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대입한다</w:t>
      </w:r>
      <w:r>
        <w:rPr>
          <w:lang w:eastAsia="ko-KR"/>
        </w:rPr>
        <w:t>.</w:t>
      </w:r>
    </w:p>
    <w:p w14:paraId="68F2E9E9" w14:textId="77777777" w:rsidR="00281CC4" w:rsidRDefault="00281CC4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B935BB5" w14:textId="4A048DAC" w:rsidR="00B01BA2" w:rsidRDefault="00D4797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 =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</w:t>
      </w:r>
      <w:proofErr w:type="gramStart"/>
      <w:r>
        <w:rPr>
          <w:rStyle w:val="VerbatimChar"/>
          <w:lang w:eastAsia="ko-KR"/>
        </w:rPr>
        <w:t>?.</w:t>
      </w:r>
      <w:proofErr w:type="spellStart"/>
      <w:r>
        <w:rPr>
          <w:rStyle w:val="VerbatimChar"/>
          <w:lang w:eastAsia="ko-KR"/>
        </w:rPr>
        <w:t>toInt</w:t>
      </w:r>
      <w:proofErr w:type="spellEnd"/>
      <w:proofErr w:type="gramEnd"/>
      <w:r>
        <w:rPr>
          <w:rStyle w:val="VerbatimChar"/>
          <w:lang w:eastAsia="ko-KR"/>
        </w:rPr>
        <w:t>() ?: 0</w:t>
      </w:r>
    </w:p>
    <w:p w14:paraId="2BBBED42" w14:textId="6389B46C" w:rsidR="00281CC4" w:rsidRDefault="00281C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F31F7F5" w14:textId="34DB7CF6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간편한</w:t>
      </w:r>
      <w:r>
        <w:rPr>
          <w:lang w:eastAsia="ko-KR"/>
        </w:rPr>
        <w:t xml:space="preserve"> </w:t>
      </w:r>
      <w:r>
        <w:rPr>
          <w:lang w:eastAsia="ko-KR"/>
        </w:rPr>
        <w:t>패턴으로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throw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깨는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엘비스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1889FF5" w14:textId="77777777" w:rsidR="00281CC4" w:rsidRDefault="00281CC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B025D9A" w14:textId="30A04489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Name(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String?)</w:t>
      </w:r>
      <w:r>
        <w:br/>
      </w:r>
      <w:r>
        <w:br/>
      </w: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Name?) {</w:t>
      </w:r>
      <w:r>
        <w:br/>
      </w:r>
      <w:r>
        <w:rPr>
          <w:rStyle w:val="VerbatimChar"/>
        </w:rPr>
        <w:t xml:space="preserve">  fun </w:t>
      </w:r>
      <w:proofErr w:type="gramStart"/>
      <w:r>
        <w:rPr>
          <w:rStyle w:val="VerbatimChar"/>
        </w:rPr>
        <w:t>describe(</w:t>
      </w:r>
      <w:proofErr w:type="gramEnd"/>
      <w:r>
        <w:rPr>
          <w:rStyle w:val="VerbatimChar"/>
        </w:rPr>
        <w:t>): String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currentName</w:t>
      </w:r>
      <w:proofErr w:type="spellEnd"/>
      <w:r>
        <w:rPr>
          <w:rStyle w:val="VerbatimChar"/>
        </w:rPr>
        <w:t xml:space="preserve"> = name ?: return </w:t>
      </w:r>
      <w:del w:id="530" w:author="Joyce Lee" w:date="2021-09-06T22:20:00Z">
        <w:r w:rsidDel="00E2040A">
          <w:rPr>
            <w:rStyle w:val="VerbatimChar"/>
          </w:rPr>
          <w:delText>“</w:delText>
        </w:r>
      </w:del>
      <w:ins w:id="53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Unknown</w:t>
      </w:r>
      <w:del w:id="532" w:author="Joyce Lee" w:date="2021-09-06T22:20:00Z">
        <w:r w:rsidDel="00E2040A">
          <w:rPr>
            <w:rStyle w:val="VerbatimChar"/>
          </w:rPr>
          <w:delText>”</w:delText>
        </w:r>
      </w:del>
      <w:ins w:id="533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  return </w:t>
      </w:r>
      <w:del w:id="534" w:author="Joyce Lee" w:date="2021-09-06T22:20:00Z">
        <w:r w:rsidDel="00E2040A">
          <w:rPr>
            <w:rStyle w:val="VerbatimChar"/>
          </w:rPr>
          <w:delText>“</w:delText>
        </w:r>
      </w:del>
      <w:ins w:id="53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${</w:t>
      </w:r>
      <w:proofErr w:type="spellStart"/>
      <w:r>
        <w:rPr>
          <w:rStyle w:val="VerbatimChar"/>
        </w:rPr>
        <w:t>currentName.firstName</w:t>
      </w:r>
      <w:proofErr w:type="spellEnd"/>
      <w:r>
        <w:rPr>
          <w:rStyle w:val="VerbatimChar"/>
        </w:rPr>
        <w:t>} ${</w:t>
      </w:r>
      <w:proofErr w:type="spellStart"/>
      <w:r>
        <w:rPr>
          <w:rStyle w:val="VerbatimChar"/>
        </w:rPr>
        <w:t>currentName.familyName</w:t>
      </w:r>
      <w:proofErr w:type="spellEnd"/>
      <w:r>
        <w:rPr>
          <w:rStyle w:val="VerbatimChar"/>
        </w:rPr>
        <w:t>}</w:t>
      </w:r>
      <w:del w:id="536" w:author="Joyce Lee" w:date="2021-09-06T22:20:00Z">
        <w:r w:rsidDel="00E2040A">
          <w:rPr>
            <w:rStyle w:val="VerbatimChar"/>
          </w:rPr>
          <w:delText>”</w:delText>
        </w:r>
      </w:del>
      <w:ins w:id="537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(Person(Name(</w:t>
      </w:r>
      <w:del w:id="538" w:author="Joyce Lee" w:date="2021-09-06T22:20:00Z">
        <w:r w:rsidDel="00E2040A">
          <w:rPr>
            <w:rStyle w:val="VerbatimChar"/>
          </w:rPr>
          <w:delText>“</w:delText>
        </w:r>
      </w:del>
      <w:ins w:id="53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540" w:author="Joyce Lee" w:date="2021-09-06T22:20:00Z">
        <w:r w:rsidDel="00E2040A">
          <w:rPr>
            <w:rStyle w:val="VerbatimChar"/>
          </w:rPr>
          <w:delText>”</w:delText>
        </w:r>
      </w:del>
      <w:ins w:id="54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, </w:t>
      </w:r>
      <w:del w:id="542" w:author="Joyce Lee" w:date="2021-09-06T22:20:00Z">
        <w:r w:rsidDel="00E2040A">
          <w:rPr>
            <w:rStyle w:val="VerbatimChar"/>
          </w:rPr>
          <w:delText>“</w:delText>
        </w:r>
      </w:del>
      <w:ins w:id="54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Doe</w:t>
      </w:r>
      <w:del w:id="544" w:author="Joyce Lee" w:date="2021-09-06T22:20:00Z">
        <w:r w:rsidDel="00E2040A">
          <w:rPr>
            <w:rStyle w:val="VerbatimChar"/>
          </w:rPr>
          <w:delText>”</w:delText>
        </w:r>
      </w:del>
      <w:ins w:id="54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)).describe()) // John Doe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(Person(null).describe()) // Unknown</w:t>
      </w:r>
      <w:r>
        <w:br/>
      </w:r>
      <w:r>
        <w:rPr>
          <w:rStyle w:val="VerbatimChar"/>
        </w:rPr>
        <w:t>}</w:t>
      </w:r>
    </w:p>
    <w:p w14:paraId="5B334BC2" w14:textId="59EE3FD9" w:rsidR="00281CC4" w:rsidRDefault="00281C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4CDB07D" w14:textId="24143C21" w:rsidR="00B01BA2" w:rsidRDefault="00281CC4">
      <w:pPr>
        <w:pStyle w:val="a8"/>
        <w:rPr>
          <w:lang w:eastAsia="ko-KR"/>
        </w:rPr>
      </w:pPr>
      <w:bookmarkStart w:id="546" w:name="ide-팁-4"/>
      <w:bookmarkEnd w:id="546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D4797A">
        <w:rPr>
          <w:lang w:eastAsia="ko-KR"/>
        </w:rPr>
        <w:t xml:space="preserve">IDE </w:t>
      </w:r>
      <w:r w:rsidR="00D4797A">
        <w:rPr>
          <w:lang w:eastAsia="ko-KR"/>
        </w:rPr>
        <w:t>팁</w:t>
      </w:r>
    </w:p>
    <w:p w14:paraId="41F8998E" w14:textId="509C2364" w:rsidR="00B01BA2" w:rsidRDefault="00D4797A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플러그인은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감지해서</w:t>
      </w:r>
      <w:r>
        <w:rPr>
          <w:lang w:eastAsia="ko-KR"/>
        </w:rPr>
        <w:t xml:space="preserve"> </w:t>
      </w:r>
      <w:r>
        <w:rPr>
          <w:lang w:eastAsia="ko-KR"/>
        </w:rPr>
        <w:t>엘비스</w:t>
      </w:r>
      <w:r>
        <w:rPr>
          <w:lang w:eastAsia="ko-KR"/>
        </w:rPr>
        <w:t xml:space="preserve"> </w:t>
      </w:r>
      <w:r>
        <w:rPr>
          <w:lang w:eastAsia="ko-KR"/>
        </w:rPr>
        <w:t>연산자로</w:t>
      </w:r>
      <w:r>
        <w:rPr>
          <w:lang w:eastAsia="ko-KR"/>
        </w:rPr>
        <w:t xml:space="preserve"> </w:t>
      </w:r>
      <w:r>
        <w:rPr>
          <w:lang w:eastAsia="ko-KR"/>
        </w:rPr>
        <w:t>바꿔주는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인스펙션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(</w:t>
      </w:r>
      <w:r w:rsidR="00F11EBF">
        <w:rPr>
          <w:lang w:eastAsia="ko-KR"/>
        </w:rPr>
        <w:t>그림</w:t>
      </w:r>
      <w:r w:rsidR="00F11EBF">
        <w:rPr>
          <w:lang w:eastAsia="ko-KR"/>
        </w:rPr>
        <w:t xml:space="preserve"> 4-</w:t>
      </w:r>
      <w:r>
        <w:rPr>
          <w:lang w:eastAsia="ko-KR"/>
        </w:rPr>
        <w:t>3).</w:t>
      </w:r>
    </w:p>
    <w:p w14:paraId="7927B6DF" w14:textId="37537EBA" w:rsidR="00B01BA2" w:rsidRDefault="00F11EBF">
      <w:pPr>
        <w:pStyle w:val="a8"/>
        <w:rPr>
          <w:lang w:eastAsia="ko-KR"/>
        </w:rPr>
      </w:pPr>
      <w:bookmarkStart w:id="547" w:name="그림-4.3-엘비스-연산자로-if-식-대신하기"/>
      <w:bookmarkEnd w:id="547"/>
      <w:r>
        <w:rPr>
          <w:lang w:eastAsia="ko-KR"/>
        </w:rPr>
        <w:lastRenderedPageBreak/>
        <w:t>그림</w:t>
      </w:r>
      <w:r>
        <w:rPr>
          <w:lang w:eastAsia="ko-KR"/>
        </w:rPr>
        <w:t xml:space="preserve"> 4-</w:t>
      </w:r>
      <w:r w:rsidR="00D4797A">
        <w:rPr>
          <w:lang w:eastAsia="ko-KR"/>
        </w:rPr>
        <w:t xml:space="preserve">3: </w:t>
      </w:r>
      <w:r w:rsidR="00D4797A">
        <w:rPr>
          <w:lang w:eastAsia="ko-KR"/>
        </w:rPr>
        <w:t>엘비스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연산자로</w:t>
      </w:r>
      <w:r w:rsidR="00D4797A">
        <w:rPr>
          <w:lang w:eastAsia="ko-KR"/>
        </w:rPr>
        <w:t xml:space="preserve"> </w:t>
      </w:r>
      <w:r w:rsidR="00D4797A">
        <w:rPr>
          <w:rStyle w:val="VerbatimChar"/>
          <w:lang w:eastAsia="ko-KR"/>
        </w:rPr>
        <w:t>if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식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대신하</w:t>
      </w:r>
      <w:commentRangeStart w:id="548"/>
      <w:commentRangeStart w:id="549"/>
      <w:r w:rsidR="00D4797A">
        <w:rPr>
          <w:lang w:eastAsia="ko-KR"/>
        </w:rPr>
        <w:t>기</w:t>
      </w:r>
      <w:commentRangeEnd w:id="548"/>
      <w:r w:rsidR="00281CC4">
        <w:rPr>
          <w:rStyle w:val="ad"/>
          <w:rFonts w:ascii="Arial" w:eastAsia="맑은 고딕" w:hAnsi="Arial" w:cs="맑은 고딕"/>
          <w:bCs w:val="0"/>
        </w:rPr>
        <w:commentReference w:id="548"/>
      </w:r>
      <w:commentRangeEnd w:id="549"/>
      <w:r w:rsidR="00156760">
        <w:rPr>
          <w:rStyle w:val="ad"/>
          <w:rFonts w:ascii="Arial" w:eastAsia="맑은 고딕" w:hAnsi="Arial" w:cs="맑은 고딕"/>
          <w:bCs w:val="0"/>
        </w:rPr>
        <w:commentReference w:id="549"/>
      </w:r>
    </w:p>
    <w:p w14:paraId="05AFBA2B" w14:textId="0090C3EF" w:rsidR="00281CC4" w:rsidRDefault="00281CC4" w:rsidP="00281CC4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CB953BB" wp14:editId="7CCE17B4">
            <wp:extent cx="5151120" cy="1447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6CDD" w14:textId="6E483569" w:rsidR="00190741" w:rsidRPr="00281CC4" w:rsidRDefault="00190741" w:rsidP="00281CC4">
      <w:pPr>
        <w:pStyle w:val="a0"/>
        <w:rPr>
          <w:lang w:eastAsia="ko-KR"/>
        </w:rPr>
      </w:pPr>
      <w:r w:rsidRPr="00190741">
        <w:rPr>
          <w:noProof/>
          <w:lang w:eastAsia="ko-KR"/>
        </w:rPr>
        <w:drawing>
          <wp:inline distT="0" distB="0" distL="0" distR="0" wp14:anchorId="6335F2C8" wp14:editId="54D1B154">
            <wp:extent cx="5731510" cy="137715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7D04" w14:textId="1A95B4F5" w:rsidR="00281CC4" w:rsidRPr="00281CC4" w:rsidRDefault="00281CC4" w:rsidP="00281CC4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039F847F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우선순위</w:t>
      </w:r>
      <w:r>
        <w:rPr>
          <w:lang w:eastAsia="ko-KR"/>
        </w:rPr>
        <w:t xml:space="preserve"> </w:t>
      </w:r>
      <w:r>
        <w:rPr>
          <w:lang w:eastAsia="ko-KR"/>
        </w:rPr>
        <w:t>면에서</w:t>
      </w:r>
      <w:r>
        <w:rPr>
          <w:lang w:eastAsia="ko-KR"/>
        </w:rPr>
        <w:t xml:space="preserve"> </w:t>
      </w:r>
      <w:r>
        <w:rPr>
          <w:lang w:eastAsia="ko-KR"/>
        </w:rPr>
        <w:t>엘비스</w:t>
      </w:r>
      <w:r>
        <w:rPr>
          <w:lang w:eastAsia="ko-KR"/>
        </w:rPr>
        <w:t xml:space="preserve"> </w:t>
      </w:r>
      <w:r>
        <w:rPr>
          <w:lang w:eastAsia="ko-KR"/>
        </w:rPr>
        <w:t>연산자는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or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중위</w:t>
      </w:r>
      <w:r>
        <w:rPr>
          <w:lang w:eastAsia="ko-KR"/>
        </w:rPr>
        <w:t xml:space="preserve"> </w:t>
      </w:r>
      <w:r>
        <w:rPr>
          <w:lang w:eastAsia="ko-KR"/>
        </w:rPr>
        <w:t>연산자와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</w:t>
      </w:r>
      <w:proofErr w:type="gramStart"/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!in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위치한다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>/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연산자나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||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&amp;&amp;</w:t>
      </w:r>
      <w:r>
        <w:rPr>
          <w:lang w:eastAsia="ko-KR"/>
        </w:rPr>
        <w:t xml:space="preserve">, </w:t>
      </w:r>
      <w:r>
        <w:rPr>
          <w:lang w:eastAsia="ko-KR"/>
        </w:rPr>
        <w:t>대입보다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우선순위가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14:paraId="19AABCCD" w14:textId="77777777" w:rsidR="00B01BA2" w:rsidRDefault="00D4797A">
      <w:pPr>
        <w:pStyle w:val="2"/>
        <w:rPr>
          <w:lang w:eastAsia="ko-KR"/>
        </w:rPr>
      </w:pPr>
      <w:bookmarkStart w:id="550" w:name="단순한-변수-이상인-프로퍼티"/>
      <w:bookmarkEnd w:id="550"/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이상인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</w:p>
    <w:p w14:paraId="4619D4F2" w14:textId="55FA8098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첫</w:t>
      </w:r>
      <w:r w:rsidR="00BC5A5E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인스턴스나</w:t>
      </w:r>
      <w:r>
        <w:rPr>
          <w:lang w:eastAsia="ko-KR"/>
        </w:rPr>
        <w:t xml:space="preserve"> 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만들어지는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퍼사드</w:t>
      </w:r>
      <w:proofErr w:type="spellEnd"/>
      <w:r>
        <w:rPr>
          <w:lang w:eastAsia="ko-KR"/>
        </w:rPr>
        <w:t>(</w:t>
      </w:r>
      <w:ins w:id="551" w:author="Joyce Lee" w:date="2021-09-06T23:51:00Z">
        <w:r w:rsidR="00911CCC" w:rsidRPr="00911CCC">
          <w:rPr>
            <w:lang w:eastAsia="ko-KR"/>
          </w:rPr>
          <w:t>façade</w:t>
        </w:r>
      </w:ins>
      <w:del w:id="552" w:author="Joyce Lee" w:date="2021-09-06T23:51:00Z">
        <w:r w:rsidDel="00911CCC">
          <w:rPr>
            <w:lang w:eastAsia="ko-KR"/>
          </w:rPr>
          <w:delText>facade</w:delText>
        </w:r>
      </w:del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묶인</w:t>
      </w:r>
      <w:r>
        <w:rPr>
          <w:lang w:eastAsia="ko-KR"/>
        </w:rPr>
        <w:t xml:space="preserve"> </w:t>
      </w:r>
      <w:r>
        <w:rPr>
          <w:lang w:eastAsia="ko-KR"/>
        </w:rPr>
        <w:t>변수라고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넘어서</w:t>
      </w:r>
      <w:r>
        <w:rPr>
          <w:lang w:eastAsia="ko-KR"/>
        </w:rPr>
        <w:t xml:space="preserve">,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읽거나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법을</w:t>
      </w:r>
      <w:r>
        <w:rPr>
          <w:lang w:eastAsia="ko-KR"/>
        </w:rPr>
        <w:t xml:space="preserve"> </w:t>
      </w:r>
      <w:r>
        <w:rPr>
          <w:lang w:eastAsia="ko-KR"/>
        </w:rPr>
        <w:t>제어할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단순하지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의미에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680B24E6" w14:textId="77777777" w:rsidR="00B01BA2" w:rsidRDefault="00D4797A">
      <w:pPr>
        <w:pStyle w:val="3"/>
        <w:rPr>
          <w:lang w:eastAsia="ko-KR"/>
        </w:rPr>
      </w:pPr>
      <w:bookmarkStart w:id="553" w:name="최상위-프로퍼티"/>
      <w:bookmarkEnd w:id="553"/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</w:p>
    <w:p w14:paraId="0E93755B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수준에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변수나</w:t>
      </w:r>
      <w:r>
        <w:rPr>
          <w:lang w:eastAsia="ko-KR"/>
        </w:rPr>
        <w:t xml:space="preserve"> </w:t>
      </w:r>
      <w:r>
        <w:rPr>
          <w:lang w:eastAsia="ko-KR"/>
        </w:rPr>
        <w:t>상수와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A832BEC" w14:textId="77777777" w:rsidR="00BC5A5E" w:rsidRDefault="00BC5A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A09E9D1" w14:textId="130093B9" w:rsidR="00B01BA2" w:rsidRDefault="00D4797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prefix = </w:t>
      </w:r>
      <w:del w:id="554" w:author="Joyce Lee" w:date="2021-09-06T22:20:00Z">
        <w:r w:rsidDel="00E2040A">
          <w:rPr>
            <w:rStyle w:val="VerbatimChar"/>
          </w:rPr>
          <w:delText>“</w:delText>
        </w:r>
      </w:del>
      <w:ins w:id="55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Hello, </w:t>
      </w:r>
      <w:del w:id="556" w:author="Joyce Lee" w:date="2021-09-06T22:20:00Z">
        <w:r w:rsidDel="00E2040A">
          <w:rPr>
            <w:rStyle w:val="VerbatimChar"/>
          </w:rPr>
          <w:delText>”</w:delText>
        </w:r>
      </w:del>
      <w:ins w:id="55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 // </w:t>
      </w:r>
      <w:proofErr w:type="spellStart"/>
      <w:r>
        <w:rPr>
          <w:rStyle w:val="VerbatimChar"/>
        </w:rPr>
        <w:t>최상위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불변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프로퍼티</w:t>
      </w:r>
      <w:proofErr w:type="spellEnd"/>
      <w:r>
        <w:br/>
      </w:r>
      <w:r>
        <w:br/>
      </w:r>
      <w:r>
        <w:rPr>
          <w:rStyle w:val="VerbatimChar"/>
        </w:rPr>
        <w:t xml:space="preserve">fun </w:t>
      </w: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 ?: return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558" w:author="Joyce Lee" w:date="2021-09-06T22:20:00Z">
        <w:r w:rsidDel="00E2040A">
          <w:rPr>
            <w:rStyle w:val="VerbatimChar"/>
          </w:rPr>
          <w:delText>“</w:delText>
        </w:r>
      </w:del>
      <w:ins w:id="55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prefix$name</w:t>
      </w:r>
      <w:proofErr w:type="spellEnd"/>
      <w:del w:id="560" w:author="Joyce Lee" w:date="2021-09-06T22:20:00Z">
        <w:r w:rsidDel="00E2040A">
          <w:rPr>
            <w:rStyle w:val="VerbatimChar"/>
          </w:rPr>
          <w:delText>”</w:delText>
        </w:r>
      </w:del>
      <w:ins w:id="56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5A2620CA" w14:textId="03C4C79E" w:rsidR="00BC5A5E" w:rsidRDefault="00BC5A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95BD4E2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이런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가시성</w:t>
      </w:r>
      <w:r>
        <w:rPr>
          <w:lang w:eastAsia="ko-KR"/>
        </w:rPr>
        <w:t>(</w:t>
      </w:r>
      <w:r>
        <w:rPr>
          <w:rStyle w:val="VerbatimChar"/>
          <w:lang w:eastAsia="ko-KR"/>
        </w:rPr>
        <w:t>public</w:t>
      </w:r>
      <w:r>
        <w:rPr>
          <w:lang w:eastAsia="ko-KR"/>
        </w:rPr>
        <w:t>/</w:t>
      </w:r>
      <w:r>
        <w:rPr>
          <w:rStyle w:val="VerbatimChar"/>
          <w:lang w:eastAsia="ko-KR"/>
        </w:rPr>
        <w:t>internal</w:t>
      </w:r>
      <w:r>
        <w:rPr>
          <w:lang w:eastAsia="ko-KR"/>
        </w:rPr>
        <w:t>/</w:t>
      </w:r>
      <w:r>
        <w:rPr>
          <w:rStyle w:val="VerbatimChar"/>
          <w:lang w:eastAsia="ko-KR"/>
        </w:rPr>
        <w:t>private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임포트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디렉티브에서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임포트할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7C7966C" w14:textId="77777777" w:rsidR="00BC5A5E" w:rsidRDefault="00BC5A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302D9C3" w14:textId="6373CDF6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// </w:t>
      </w:r>
      <w:proofErr w:type="spellStart"/>
      <w:proofErr w:type="gramStart"/>
      <w:r>
        <w:rPr>
          <w:rStyle w:val="VerbatimChar"/>
        </w:rPr>
        <w:t>util.kt</w:t>
      </w:r>
      <w:proofErr w:type="spellEnd"/>
      <w:proofErr w:type="gramEnd"/>
      <w:r>
        <w:br/>
      </w:r>
      <w:r>
        <w:rPr>
          <w:rStyle w:val="VerbatimChar"/>
        </w:rPr>
        <w:t>package util</w:t>
      </w:r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prefix = </w:t>
      </w:r>
      <w:del w:id="562" w:author="Joyce Lee" w:date="2021-09-06T22:20:00Z">
        <w:r w:rsidDel="00E2040A">
          <w:rPr>
            <w:rStyle w:val="VerbatimChar"/>
          </w:rPr>
          <w:delText>“</w:delText>
        </w:r>
      </w:del>
      <w:ins w:id="56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Hello, </w:t>
      </w:r>
      <w:del w:id="564" w:author="Joyce Lee" w:date="2021-09-06T22:20:00Z">
        <w:r w:rsidDel="00E2040A">
          <w:rPr>
            <w:rStyle w:val="VerbatimChar"/>
          </w:rPr>
          <w:delText>”</w:delText>
        </w:r>
      </w:del>
      <w:ins w:id="565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main.kt</w:t>
      </w:r>
      <w:proofErr w:type="spellEnd"/>
      <w:r>
        <w:br/>
      </w:r>
      <w:r>
        <w:rPr>
          <w:rStyle w:val="VerbatimChar"/>
        </w:rPr>
        <w:t>package main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util.prefix</w:t>
      </w:r>
      <w:proofErr w:type="spellEnd"/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 ?: return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566" w:author="Joyce Lee" w:date="2021-09-06T22:20:00Z">
        <w:r w:rsidDel="00E2040A">
          <w:rPr>
            <w:rStyle w:val="VerbatimChar"/>
          </w:rPr>
          <w:delText>“</w:delText>
        </w:r>
      </w:del>
      <w:ins w:id="56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prefix$name</w:t>
      </w:r>
      <w:proofErr w:type="spellEnd"/>
      <w:del w:id="568" w:author="Joyce Lee" w:date="2021-09-06T22:20:00Z">
        <w:r w:rsidDel="00E2040A">
          <w:rPr>
            <w:rStyle w:val="VerbatimChar"/>
          </w:rPr>
          <w:delText>”</w:delText>
        </w:r>
      </w:del>
      <w:ins w:id="56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756A1E4B" w14:textId="0319161D" w:rsidR="00BC5A5E" w:rsidRDefault="00BC5A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F68EAD4" w14:textId="77777777" w:rsidR="00B01BA2" w:rsidRDefault="00D4797A">
      <w:pPr>
        <w:pStyle w:val="2"/>
        <w:rPr>
          <w:lang w:eastAsia="ko-KR"/>
        </w:rPr>
      </w:pPr>
      <w:bookmarkStart w:id="570" w:name="늦은-초기화"/>
      <w:bookmarkEnd w:id="570"/>
      <w:r>
        <w:rPr>
          <w:lang w:eastAsia="ko-KR"/>
        </w:rPr>
        <w:t>늦은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</w:p>
    <w:p w14:paraId="67058A73" w14:textId="5911F2D1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인스턴스화할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초기화해야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요구사항이</w:t>
      </w:r>
      <w:r>
        <w:rPr>
          <w:lang w:eastAsia="ko-KR"/>
        </w:rPr>
        <w:t xml:space="preserve"> </w:t>
      </w:r>
      <w:r>
        <w:rPr>
          <w:lang w:eastAsia="ko-KR"/>
        </w:rPr>
        <w:t>불필요하게</w:t>
      </w:r>
      <w:r>
        <w:rPr>
          <w:lang w:eastAsia="ko-KR"/>
        </w:rPr>
        <w:t xml:space="preserve"> </w:t>
      </w:r>
      <w:r>
        <w:rPr>
          <w:lang w:eastAsia="ko-KR"/>
        </w:rPr>
        <w:t>엄격할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,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시점보다는</w:t>
      </w:r>
      <w:r>
        <w:rPr>
          <w:lang w:eastAsia="ko-KR"/>
        </w:rPr>
        <w:t xml:space="preserve"> </w:t>
      </w:r>
      <w:r>
        <w:rPr>
          <w:lang w:eastAsia="ko-KR"/>
        </w:rPr>
        <w:t>이전에</w:t>
      </w:r>
      <w:r>
        <w:rPr>
          <w:lang w:eastAsia="ko-KR"/>
        </w:rPr>
        <w:t xml:space="preserve"> </w:t>
      </w:r>
      <w:r w:rsidR="00BC5A5E">
        <w:rPr>
          <w:rFonts w:hint="eastAsia"/>
          <w:lang w:eastAsia="ko-KR"/>
        </w:rPr>
        <w:t>초기화돼야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준비하는</w:t>
      </w:r>
      <w:r>
        <w:rPr>
          <w:lang w:eastAsia="ko-KR"/>
        </w:rPr>
        <w:t xml:space="preserve"> </w:t>
      </w:r>
      <w:r>
        <w:rPr>
          <w:lang w:eastAsia="ko-KR"/>
        </w:rPr>
        <w:t>코드나</w:t>
      </w:r>
      <w:r>
        <w:rPr>
          <w:lang w:eastAsia="ko-KR"/>
        </w:rPr>
        <w:t xml:space="preserve"> </w:t>
      </w:r>
      <w:r>
        <w:rPr>
          <w:lang w:eastAsia="ko-KR"/>
        </w:rPr>
        <w:t>의존관계</w:t>
      </w:r>
      <w:r>
        <w:rPr>
          <w:lang w:eastAsia="ko-KR"/>
        </w:rPr>
        <w:t xml:space="preserve"> </w:t>
      </w:r>
      <w:r>
        <w:rPr>
          <w:lang w:eastAsia="ko-KR"/>
        </w:rPr>
        <w:t>주입에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 w:rsidR="00BC5A5E">
        <w:rPr>
          <w:rFonts w:hint="eastAsia"/>
          <w:lang w:eastAsia="ko-KR"/>
        </w:rPr>
        <w:t>대입돼야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종류에</w:t>
      </w:r>
      <w:r>
        <w:rPr>
          <w:lang w:eastAsia="ko-KR"/>
        </w:rPr>
        <w:t xml:space="preserve"> </w:t>
      </w:r>
      <w:r>
        <w:rPr>
          <w:lang w:eastAsia="ko-KR"/>
        </w:rPr>
        <w:t>속한다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생성자에서는</w:t>
      </w:r>
      <w:r>
        <w:rPr>
          <w:lang w:eastAsia="ko-KR"/>
        </w:rPr>
        <w:t xml:space="preserve"> </w:t>
      </w:r>
      <w:r>
        <w:rPr>
          <w:lang w:eastAsia="ko-KR"/>
        </w:rPr>
        <w:t>초기화가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상태라는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의미하는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대입하고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 xml:space="preserve">)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생각해보자</w:t>
      </w:r>
      <w:r>
        <w:rPr>
          <w:lang w:eastAsia="ko-KR"/>
        </w:rPr>
        <w:t>.</w:t>
      </w:r>
    </w:p>
    <w:p w14:paraId="4C3E7BD7" w14:textId="77777777" w:rsidR="00BC5A5E" w:rsidRDefault="00BC5A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A9D49E6" w14:textId="1421D494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proofErr w:type="gramStart"/>
      <w:r>
        <w:rPr>
          <w:rStyle w:val="VerbatimChar"/>
        </w:rPr>
        <w:t>java.io.File</w:t>
      </w:r>
      <w:proofErr w:type="spellEnd"/>
      <w:proofErr w:type="gramEnd"/>
      <w:r>
        <w:br/>
      </w:r>
      <w:r>
        <w:br/>
      </w:r>
      <w:r>
        <w:rPr>
          <w:rStyle w:val="VerbatimChar"/>
        </w:rPr>
        <w:t>class Content {</w:t>
      </w:r>
      <w:r>
        <w:br/>
      </w:r>
      <w:r>
        <w:rPr>
          <w:rStyle w:val="VerbatimChar"/>
        </w:rPr>
        <w:t xml:space="preserve">  var text: String? = null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</w:t>
      </w:r>
      <w:proofErr w:type="spellStart"/>
      <w:proofErr w:type="gramStart"/>
      <w:r>
        <w:rPr>
          <w:rStyle w:val="VerbatimChar"/>
        </w:rPr>
        <w:t>loadFile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file: File) {</w:t>
      </w:r>
      <w:r>
        <w:br/>
      </w:r>
      <w:r>
        <w:rPr>
          <w:rStyle w:val="VerbatimChar"/>
        </w:rPr>
        <w:t xml:space="preserve">    text = </w:t>
      </w:r>
      <w:proofErr w:type="spellStart"/>
      <w:r>
        <w:rPr>
          <w:rStyle w:val="VerbatimChar"/>
        </w:rPr>
        <w:t>file.readText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getContentSize</w:t>
      </w:r>
      <w:proofErr w:type="spellEnd"/>
      <w:r>
        <w:rPr>
          <w:rStyle w:val="VerbatimChar"/>
        </w:rPr>
        <w:t xml:space="preserve">(content: Content) = </w:t>
      </w:r>
      <w:proofErr w:type="spellStart"/>
      <w:r>
        <w:rPr>
          <w:rStyle w:val="VerbatimChar"/>
        </w:rPr>
        <w:t>content.text?.length</w:t>
      </w:r>
      <w:proofErr w:type="spellEnd"/>
      <w:r>
        <w:rPr>
          <w:rStyle w:val="VerbatimChar"/>
        </w:rPr>
        <w:t xml:space="preserve"> ?: 0</w:t>
      </w:r>
    </w:p>
    <w:p w14:paraId="70E4F3B3" w14:textId="1A66143D" w:rsidR="00BC5A5E" w:rsidRDefault="00BC5A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F28DA83" w14:textId="69C6DF46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loadFile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곳에서</w:t>
      </w:r>
      <w:r>
        <w:rPr>
          <w:lang w:eastAsia="ko-KR"/>
        </w:rPr>
        <w:t xml:space="preserve"> </w:t>
      </w:r>
      <w:r>
        <w:rPr>
          <w:lang w:eastAsia="ko-KR"/>
        </w:rPr>
        <w:t>호출되며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ins w:id="571" w:author="Joyce Lee" w:date="2021-09-06T23:53:00Z">
        <w:r w:rsidR="00392071">
          <w:rPr>
            <w:rFonts w:hint="eastAsia"/>
            <w:lang w:eastAsia="ko-KR"/>
          </w:rPr>
          <w:t>의</w:t>
        </w:r>
      </w:ins>
      <w:del w:id="572" w:author="Joyce Lee" w:date="2021-09-06T23:53:00Z">
        <w:r w:rsidDel="00392071">
          <w:rPr>
            <w:lang w:eastAsia="ko-KR"/>
          </w:rPr>
          <w:delText>에서</w:delText>
        </w:r>
      </w:del>
      <w:ins w:id="573" w:author="Joyce Lee" w:date="2021-09-06T23:53:00Z">
        <w:r w:rsidR="00392071">
          <w:rPr>
            <w:rFonts w:hint="eastAsia"/>
            <w:lang w:eastAsia="ko-KR"/>
          </w:rPr>
          <w:t xml:space="preserve"> </w:t>
        </w:r>
      </w:ins>
      <w:del w:id="574" w:author="Joyce Lee" w:date="2021-09-06T23:53:00Z">
        <w:r w:rsidDel="00392071">
          <w:rPr>
            <w:rFonts w:hint="eastAsia"/>
            <w:lang w:eastAsia="ko-KR"/>
          </w:rPr>
          <w:delText xml:space="preserve"> </w:delText>
        </w:r>
        <w:r w:rsidDel="00392071">
          <w:rPr>
            <w:rFonts w:hint="eastAsia"/>
            <w:lang w:eastAsia="ko-KR"/>
          </w:rPr>
          <w:delText>문자열</w:delText>
        </w:r>
        <w:r w:rsidDel="00392071">
          <w:rPr>
            <w:rFonts w:hint="eastAsia"/>
            <w:lang w:eastAsia="ko-KR"/>
          </w:rPr>
          <w:delText xml:space="preserve"> </w:delText>
        </w:r>
        <w:commentRangeStart w:id="575"/>
        <w:r w:rsidDel="00392071">
          <w:rPr>
            <w:rFonts w:hint="eastAsia"/>
            <w:lang w:eastAsia="ko-KR"/>
          </w:rPr>
          <w:delText>컨텐트</w:delText>
        </w:r>
        <w:commentRangeEnd w:id="575"/>
        <w:r w:rsidR="00BC5A5E" w:rsidDel="00392071">
          <w:rPr>
            <w:rStyle w:val="ad"/>
            <w:rFonts w:hint="eastAsia"/>
            <w:lang w:eastAsia="ko-KR"/>
          </w:rPr>
          <w:commentReference w:id="575"/>
        </w:r>
        <w:r w:rsidDel="00392071">
          <w:rPr>
            <w:rFonts w:hint="eastAsia"/>
            <w:lang w:eastAsia="ko-KR"/>
          </w:rPr>
          <w:delText>를</w:delText>
        </w:r>
        <w:r w:rsidDel="00392071">
          <w:rPr>
            <w:rFonts w:hint="eastAsia"/>
            <w:lang w:eastAsia="ko-KR"/>
          </w:rPr>
          <w:delText xml:space="preserve"> </w:delText>
        </w:r>
      </w:del>
      <w:ins w:id="576" w:author="Joyce Lee" w:date="2021-09-06T23:53:00Z">
        <w:r w:rsidR="00392071">
          <w:rPr>
            <w:rFonts w:hint="eastAsia"/>
            <w:lang w:eastAsia="ko-KR"/>
          </w:rPr>
          <w:t>내용을</w:t>
        </w:r>
        <w:r w:rsidR="00392071">
          <w:rPr>
            <w:rFonts w:hint="eastAsia"/>
            <w:lang w:eastAsia="ko-KR"/>
          </w:rPr>
          <w:t xml:space="preserve"> </w:t>
        </w:r>
        <w:r w:rsidR="00392071">
          <w:rPr>
            <w:rFonts w:hint="eastAsia"/>
            <w:lang w:eastAsia="ko-KR"/>
          </w:rPr>
          <w:t>모두</w:t>
        </w:r>
        <w:r w:rsidR="00392071">
          <w:rPr>
            <w:rFonts w:hint="eastAsia"/>
            <w:lang w:eastAsia="ko-KR"/>
          </w:rPr>
          <w:t xml:space="preserve"> </w:t>
        </w:r>
        <w:r w:rsidR="00392071">
          <w:rPr>
            <w:rFonts w:hint="eastAsia"/>
            <w:lang w:eastAsia="ko-KR"/>
          </w:rPr>
          <w:t>문자열로</w:t>
        </w:r>
        <w:r w:rsidR="00392071">
          <w:rPr>
            <w:rFonts w:hint="eastAsia"/>
            <w:lang w:eastAsia="ko-KR"/>
          </w:rPr>
          <w:t xml:space="preserve"> </w:t>
        </w:r>
      </w:ins>
      <w:r>
        <w:rPr>
          <w:lang w:eastAsia="ko-KR"/>
        </w:rPr>
        <w:t>읽어온다고</w:t>
      </w:r>
      <w:r>
        <w:rPr>
          <w:lang w:eastAsia="ko-KR"/>
        </w:rPr>
        <w:t xml:space="preserve"> </w:t>
      </w:r>
      <w:r>
        <w:rPr>
          <w:lang w:eastAsia="ko-KR"/>
        </w:rPr>
        <w:t>가정하자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lang w:eastAsia="ko-KR"/>
        </w:rPr>
        <w:t>단점은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BC5A5E">
        <w:rPr>
          <w:rFonts w:hint="eastAsia"/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초기화되므로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값이라는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늘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처리해야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코틀린은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적용해보자</w:t>
      </w:r>
      <w:r>
        <w:rPr>
          <w:lang w:eastAsia="ko-KR"/>
        </w:rPr>
        <w:t>.</w:t>
      </w:r>
    </w:p>
    <w:p w14:paraId="313E473B" w14:textId="77777777" w:rsidR="00BC5A5E" w:rsidRDefault="00BC5A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D53CB40" w14:textId="3D3F8291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proofErr w:type="gramStart"/>
      <w:r>
        <w:rPr>
          <w:rStyle w:val="VerbatimChar"/>
        </w:rPr>
        <w:t>java.io.File</w:t>
      </w:r>
      <w:proofErr w:type="spellEnd"/>
      <w:proofErr w:type="gramEnd"/>
      <w:r>
        <w:br/>
      </w:r>
      <w:r>
        <w:br/>
      </w:r>
      <w:r>
        <w:rPr>
          <w:rStyle w:val="VerbatimChar"/>
        </w:rPr>
        <w:t>class Content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lateinit</w:t>
      </w:r>
      <w:proofErr w:type="spellEnd"/>
      <w:r>
        <w:rPr>
          <w:rStyle w:val="VerbatimChar"/>
        </w:rPr>
        <w:t xml:space="preserve"> var text: String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loadFile</w:t>
      </w:r>
      <w:proofErr w:type="spellEnd"/>
      <w:r>
        <w:rPr>
          <w:rStyle w:val="VerbatimChar"/>
        </w:rPr>
        <w:t>(file: File) {</w:t>
      </w:r>
      <w:r>
        <w:br/>
      </w:r>
      <w:r>
        <w:rPr>
          <w:rStyle w:val="VerbatimChar"/>
        </w:rPr>
        <w:t xml:space="preserve">    text = </w:t>
      </w:r>
      <w:proofErr w:type="spellStart"/>
      <w:r>
        <w:rPr>
          <w:rStyle w:val="VerbatimChar"/>
        </w:rPr>
        <w:t>file.readText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getContentSize</w:t>
      </w:r>
      <w:proofErr w:type="spellEnd"/>
      <w:r>
        <w:rPr>
          <w:rStyle w:val="VerbatimChar"/>
        </w:rPr>
        <w:t xml:space="preserve">(content: Content) = </w:t>
      </w:r>
      <w:proofErr w:type="spellStart"/>
      <w:r>
        <w:rPr>
          <w:rStyle w:val="VerbatimChar"/>
        </w:rPr>
        <w:t>content.text.length</w:t>
      </w:r>
      <w:proofErr w:type="spellEnd"/>
    </w:p>
    <w:p w14:paraId="4880D03D" w14:textId="10C18CA7" w:rsidR="00BC5A5E" w:rsidRDefault="00BC5A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2A93329" w14:textId="6C3DA9FF" w:rsidR="00B01BA2" w:rsidRDefault="00D4797A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표시가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읽으려고</w:t>
      </w:r>
      <w:r>
        <w:rPr>
          <w:lang w:eastAsia="ko-KR"/>
        </w:rPr>
        <w:t xml:space="preserve"> </w:t>
      </w:r>
      <w:r>
        <w:rPr>
          <w:lang w:eastAsia="ko-KR"/>
        </w:rPr>
        <w:t>시도할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초기화됐는지</w:t>
      </w:r>
      <w:r>
        <w:rPr>
          <w:lang w:eastAsia="ko-KR"/>
        </w:rPr>
        <w:t xml:space="preserve"> </w:t>
      </w:r>
      <w:r>
        <w:rPr>
          <w:lang w:eastAsia="ko-KR"/>
        </w:rPr>
        <w:t>검사해서</w:t>
      </w:r>
      <w:r>
        <w:rPr>
          <w:lang w:eastAsia="ko-KR"/>
        </w:rPr>
        <w:t xml:space="preserve"> </w:t>
      </w:r>
      <w:r>
        <w:rPr>
          <w:lang w:eastAsia="ko-KR"/>
        </w:rPr>
        <w:t>초기화되지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UninitializedPropertyAccessException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던진다는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BC5A5E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제외하면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특성은</w:t>
      </w:r>
      <w:r>
        <w:rPr>
          <w:lang w:eastAsia="ko-KR"/>
        </w:rPr>
        <w:t xml:space="preserve"> </w:t>
      </w:r>
      <w:r>
        <w:rPr>
          <w:lang w:eastAsia="ko-KR"/>
        </w:rPr>
        <w:t>때로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암시적인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!!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연산자와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>.</w:t>
      </w:r>
    </w:p>
    <w:p w14:paraId="401C8EBA" w14:textId="55E4CB04" w:rsidR="00B01BA2" w:rsidRDefault="00D4797A">
      <w:pPr>
        <w:pStyle w:val="a0"/>
        <w:rPr>
          <w:lang w:eastAsia="ko-KR"/>
        </w:rPr>
      </w:pP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BC5A5E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첫째</w:t>
      </w:r>
      <w:r w:rsidR="00BC5A5E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변경될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지점이</w:t>
      </w:r>
      <w:r>
        <w:rPr>
          <w:lang w:eastAsia="ko-KR"/>
        </w:rPr>
        <w:t xml:space="preserve"> </w:t>
      </w:r>
      <w:r w:rsidR="00BC5A5E">
        <w:rPr>
          <w:rFonts w:hint="eastAsia"/>
          <w:lang w:eastAsia="ko-KR"/>
        </w:rPr>
        <w:t>여러</w:t>
      </w:r>
      <w:r w:rsidR="00BC5A5E">
        <w:rPr>
          <w:rFonts w:hint="eastAsia"/>
          <w:lang w:eastAsia="ko-KR"/>
        </w:rPr>
        <w:t xml:space="preserve"> </w:t>
      </w:r>
      <w:r w:rsidR="00BC5A5E">
        <w:rPr>
          <w:rFonts w:hint="eastAsia"/>
          <w:lang w:eastAsia="ko-KR"/>
        </w:rPr>
        <w:t>곳일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>(</w:t>
      </w:r>
      <w:r>
        <w:rPr>
          <w:rStyle w:val="VerbatimChar"/>
          <w:lang w:eastAsia="ko-KR"/>
        </w:rPr>
        <w:t>var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정의해야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 w:rsidR="00BC5A5E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타입이어야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아니어야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초기화되지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표현되기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마지막으로</w:t>
      </w:r>
      <w:r w:rsidR="00BC5A5E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정의하면서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지정해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대입을</w:t>
      </w:r>
      <w:r>
        <w:rPr>
          <w:lang w:eastAsia="ko-KR"/>
        </w:rPr>
        <w:t xml:space="preserve"> </w:t>
      </w:r>
      <w:r>
        <w:rPr>
          <w:lang w:eastAsia="ko-KR"/>
        </w:rPr>
        <w:t>허용하면</w:t>
      </w:r>
      <w:r>
        <w:rPr>
          <w:lang w:eastAsia="ko-KR"/>
        </w:rPr>
        <w:t xml:space="preserve"> </w:t>
      </w:r>
      <w:r>
        <w:rPr>
          <w:lang w:eastAsia="ko-KR"/>
        </w:rPr>
        <w:t>애초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229C3F74" w14:textId="589FAD9B" w:rsidR="00B01BA2" w:rsidRDefault="00D4797A">
      <w:pPr>
        <w:pStyle w:val="a0"/>
        <w:rPr>
          <w:lang w:eastAsia="ko-KR"/>
        </w:rPr>
      </w:pP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1.2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 w:rsidR="00BC5A5E">
        <w:rPr>
          <w:rFonts w:hint="eastAsia"/>
          <w:lang w:eastAsia="ko-KR"/>
        </w:rPr>
        <w:t>사항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BC5A5E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도입했다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이제는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변수에서</w:t>
      </w:r>
      <w:r>
        <w:rPr>
          <w:lang w:eastAsia="ko-KR"/>
        </w:rPr>
        <w:t xml:space="preserve"> </w:t>
      </w:r>
      <w:r>
        <w:rPr>
          <w:lang w:eastAsia="ko-KR"/>
        </w:rPr>
        <w:t>늦은</w:t>
      </w:r>
      <w:r>
        <w:rPr>
          <w:lang w:eastAsia="ko-KR"/>
        </w:rPr>
        <w:t xml:space="preserve"> </w:t>
      </w:r>
      <w:r>
        <w:rPr>
          <w:lang w:eastAsia="ko-KR"/>
        </w:rPr>
        <w:t>초기화를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됐다</w:t>
      </w:r>
      <w:r>
        <w:rPr>
          <w:lang w:eastAsia="ko-KR"/>
        </w:rPr>
        <w:t>.</w:t>
      </w:r>
    </w:p>
    <w:p w14:paraId="58651DF4" w14:textId="77777777" w:rsidR="00BC5A5E" w:rsidRDefault="00BC5A5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F3AFC5C" w14:textId="3A3AF128" w:rsidR="00B01BA2" w:rsidRDefault="00D4797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rStyle w:val="VerbatimChar"/>
          <w:lang w:eastAsia="ko-KR"/>
        </w:rPr>
        <w:t xml:space="preserve"> var text: String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fun </w:t>
      </w:r>
      <w:proofErr w:type="spellStart"/>
      <w:proofErr w:type="gramStart"/>
      <w:r>
        <w:rPr>
          <w:rStyle w:val="VerbatimChar"/>
          <w:lang w:eastAsia="ko-KR"/>
        </w:rPr>
        <w:t>readText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>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text =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()!!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VerbatimChar"/>
          <w:lang w:eastAsia="ko-KR"/>
        </w:rPr>
        <w:t>fun main()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readText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(text)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02426B5E" w14:textId="491DB4D6" w:rsidR="00BC5A5E" w:rsidRDefault="00BC5A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4F0509A" w14:textId="13AF5EB9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개선으로는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설정됐는지를</w:t>
      </w:r>
      <w:r>
        <w:rPr>
          <w:lang w:eastAsia="ko-KR"/>
        </w:rPr>
        <w:t xml:space="preserve"> </w:t>
      </w:r>
      <w:r>
        <w:rPr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BC5A5E">
        <w:rPr>
          <w:b/>
          <w:lang w:eastAsia="ko-KR"/>
        </w:rPr>
        <w:t>10</w:t>
      </w:r>
      <w:r w:rsidRPr="00BC5A5E">
        <w:rPr>
          <w:b/>
          <w:lang w:eastAsia="ko-KR"/>
        </w:rPr>
        <w:t>장</w:t>
      </w:r>
      <w:r w:rsidRPr="00BC5A5E">
        <w:rPr>
          <w:b/>
          <w:lang w:eastAsia="ko-KR"/>
        </w:rPr>
        <w:t xml:space="preserve"> </w:t>
      </w:r>
      <w:proofErr w:type="spellStart"/>
      <w:r w:rsidRPr="00BC5A5E">
        <w:rPr>
          <w:b/>
          <w:lang w:eastAsia="ko-KR"/>
        </w:rPr>
        <w:t>애너테이션과</w:t>
      </w:r>
      <w:proofErr w:type="spellEnd"/>
      <w:r w:rsidRPr="00BC5A5E">
        <w:rPr>
          <w:b/>
          <w:lang w:eastAsia="ko-KR"/>
        </w:rPr>
        <w:t xml:space="preserve"> </w:t>
      </w:r>
      <w:proofErr w:type="spellStart"/>
      <w:r w:rsidRPr="00BC5A5E">
        <w:rPr>
          <w:b/>
          <w:lang w:eastAsia="ko-KR"/>
        </w:rPr>
        <w:t>리플렉션</w:t>
      </w:r>
      <w:r>
        <w:rPr>
          <w:lang w:eastAsia="ko-KR"/>
        </w:rPr>
        <w:t>에서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리플렉션</w:t>
      </w:r>
      <w:proofErr w:type="spellEnd"/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42511576" w14:textId="77777777" w:rsidR="00B01BA2" w:rsidRDefault="00D4797A">
      <w:pPr>
        <w:pStyle w:val="3"/>
        <w:rPr>
          <w:lang w:eastAsia="ko-KR"/>
        </w:rPr>
      </w:pPr>
      <w:bookmarkStart w:id="577" w:name="커스텀-접근자-사용하기"/>
      <w:bookmarkEnd w:id="577"/>
      <w:r>
        <w:rPr>
          <w:lang w:eastAsia="ko-KR"/>
        </w:rPr>
        <w:lastRenderedPageBreak/>
        <w:t>커스텀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14:paraId="3BB130E6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근본적으로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>(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JVM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파사드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문맥을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 xml:space="preserve">) </w:t>
      </w:r>
      <w:r>
        <w:rPr>
          <w:lang w:eastAsia="ko-KR"/>
        </w:rPr>
        <w:t>내에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변수처럼</w:t>
      </w:r>
      <w:r>
        <w:rPr>
          <w:lang w:eastAsia="ko-KR"/>
        </w:rPr>
        <w:t xml:space="preserve"> </w:t>
      </w:r>
      <w:r>
        <w:rPr>
          <w:lang w:eastAsia="ko-KR"/>
        </w:rPr>
        <w:t>작동했다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능력은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조합할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기능에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>(custom accessor)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이뤄진다</w:t>
      </w:r>
      <w:r>
        <w:rPr>
          <w:lang w:eastAsia="ko-KR"/>
        </w:rPr>
        <w:t xml:space="preserve">.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접근자는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읽거나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호출되는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함수다</w:t>
      </w:r>
      <w:r>
        <w:rPr>
          <w:lang w:eastAsia="ko-KR"/>
        </w:rPr>
        <w:t>.</w:t>
      </w:r>
    </w:p>
    <w:p w14:paraId="17ADCA03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</w:t>
      </w:r>
      <w:proofErr w:type="spellEnd"/>
      <w:r>
        <w:rPr>
          <w:lang w:eastAsia="ko-KR"/>
        </w:rPr>
        <w:t>(getter)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정의한다</w:t>
      </w:r>
      <w:r>
        <w:rPr>
          <w:lang w:eastAsia="ko-KR"/>
        </w:rPr>
        <w:t>.</w:t>
      </w:r>
    </w:p>
    <w:p w14:paraId="1B3D76E8" w14:textId="77777777" w:rsidR="00BC5A5E" w:rsidRDefault="00BC5A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12BA27F" w14:textId="69C6170C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: String</w:t>
      </w:r>
      <w:r>
        <w:br/>
      </w:r>
      <w:r>
        <w:rPr>
          <w:rStyle w:val="VerbatimChar"/>
        </w:rPr>
        <w:t xml:space="preserve">    get(): String {</w:t>
      </w:r>
      <w:r>
        <w:br/>
      </w:r>
      <w:r>
        <w:rPr>
          <w:rStyle w:val="VerbatimChar"/>
        </w:rPr>
        <w:t xml:space="preserve">      return </w:t>
      </w:r>
      <w:del w:id="578" w:author="Joyce Lee" w:date="2021-09-06T22:20:00Z">
        <w:r w:rsidDel="00E2040A">
          <w:rPr>
            <w:rStyle w:val="VerbatimChar"/>
          </w:rPr>
          <w:delText>“</w:delText>
        </w:r>
      </w:del>
      <w:ins w:id="57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580" w:author="Joyce Lee" w:date="2021-09-06T22:20:00Z">
        <w:r w:rsidDel="00E2040A">
          <w:rPr>
            <w:rStyle w:val="VerbatimChar"/>
          </w:rPr>
          <w:delText>”</w:delText>
        </w:r>
      </w:del>
      <w:ins w:id="581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54F31F54" w14:textId="0E05B947" w:rsidR="00BC5A5E" w:rsidRDefault="00BC5A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205879B" w14:textId="77777777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게터는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끝에</w:t>
      </w:r>
      <w:r>
        <w:rPr>
          <w:lang w:eastAsia="ko-KR"/>
        </w:rPr>
        <w:t xml:space="preserve"> </w:t>
      </w:r>
      <w:r>
        <w:rPr>
          <w:lang w:eastAsia="ko-KR"/>
        </w:rPr>
        <w:t>붙으며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키워드가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함수처럼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읽으면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호출한다</w:t>
      </w:r>
      <w:r>
        <w:rPr>
          <w:lang w:eastAsia="ko-KR"/>
        </w:rPr>
        <w:t>.</w:t>
      </w:r>
    </w:p>
    <w:p w14:paraId="2CF69466" w14:textId="77777777" w:rsidR="00BC5A5E" w:rsidRDefault="00BC5A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92FF1E5" w14:textId="4A11D3F5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</w:t>
      </w:r>
      <w:del w:id="582" w:author="Joyce Lee" w:date="2021-09-06T22:20:00Z">
        <w:r w:rsidDel="00E2040A">
          <w:rPr>
            <w:rStyle w:val="VerbatimChar"/>
          </w:rPr>
          <w:delText>“</w:delText>
        </w:r>
      </w:del>
      <w:ins w:id="58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584" w:author="Joyce Lee" w:date="2021-09-06T22:20:00Z">
        <w:r w:rsidDel="00E2040A">
          <w:rPr>
            <w:rStyle w:val="VerbatimChar"/>
          </w:rPr>
          <w:delText>”</w:delText>
        </w:r>
      </w:del>
      <w:ins w:id="58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, </w:t>
      </w:r>
      <w:del w:id="586" w:author="Joyce Lee" w:date="2021-09-06T22:20:00Z">
        <w:r w:rsidDel="00E2040A">
          <w:rPr>
            <w:rStyle w:val="VerbatimChar"/>
          </w:rPr>
          <w:delText>“</w:delText>
        </w:r>
      </w:del>
      <w:ins w:id="587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Doe</w:t>
      </w:r>
      <w:del w:id="588" w:author="Joyce Lee" w:date="2021-09-06T22:20:00Z">
        <w:r w:rsidDel="00E2040A">
          <w:rPr>
            <w:rStyle w:val="VerbatimChar"/>
          </w:rPr>
          <w:delText>”</w:delText>
        </w:r>
      </w:del>
      <w:ins w:id="58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person.fullName</w:t>
      </w:r>
      <w:proofErr w:type="spellEnd"/>
      <w:r>
        <w:rPr>
          <w:rStyle w:val="VerbatimChar"/>
        </w:rPr>
        <w:t>) // John Doe</w:t>
      </w:r>
      <w:r>
        <w:br/>
      </w:r>
      <w:r>
        <w:rPr>
          <w:rStyle w:val="VerbatimChar"/>
        </w:rPr>
        <w:t>}</w:t>
      </w:r>
    </w:p>
    <w:p w14:paraId="62C279DC" w14:textId="59C9C855" w:rsidR="00BC5A5E" w:rsidRDefault="00BC5A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F5FA017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접근자에도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본문인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66209AA" w14:textId="77777777" w:rsidR="00BC5A5E" w:rsidRDefault="00BC5A5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28D5EE6" w14:textId="13997F0F" w:rsidR="00B01BA2" w:rsidRDefault="00D4797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rStyle w:val="VerbatimChar"/>
          <w:lang w:eastAsia="ko-KR"/>
        </w:rPr>
        <w:t>: String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get() = </w:t>
      </w:r>
      <w:del w:id="590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591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$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rStyle w:val="VerbatimChar"/>
          <w:lang w:eastAsia="ko-KR"/>
        </w:rPr>
        <w:t xml:space="preserve"> $</w:t>
      </w:r>
      <w:proofErr w:type="spellStart"/>
      <w:r>
        <w:rPr>
          <w:rStyle w:val="VerbatimChar"/>
          <w:lang w:eastAsia="ko-KR"/>
        </w:rPr>
        <w:t>familyName</w:t>
      </w:r>
      <w:proofErr w:type="spellEnd"/>
      <w:del w:id="592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593" w:author="Joyce Lee" w:date="2021-09-06T22:20:00Z">
        <w:r w:rsidR="00E2040A">
          <w:rPr>
            <w:rStyle w:val="VerbatimChar"/>
            <w:lang w:eastAsia="ko-KR"/>
          </w:rPr>
          <w:t>"</w:t>
        </w:r>
      </w:ins>
    </w:p>
    <w:p w14:paraId="37108884" w14:textId="1051EE4C" w:rsidR="00BC5A5E" w:rsidRDefault="00BC5A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47E52CC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게터에는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기억하라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(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지정한다면</w:t>
      </w:r>
      <w:r>
        <w:rPr>
          <w:lang w:eastAsia="ko-KR"/>
        </w:rPr>
        <w:t xml:space="preserve">)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같아야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B580A27" w14:textId="77777777" w:rsidR="00BC5A5E" w:rsidRDefault="00BC5A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D3AFE8A" w14:textId="6B21E911" w:rsidR="00B01BA2" w:rsidRDefault="00D4797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: Any</w:t>
      </w:r>
      <w:r>
        <w:br/>
      </w:r>
      <w:r>
        <w:rPr>
          <w:rStyle w:val="VerbatimChar"/>
        </w:rPr>
        <w:t xml:space="preserve">  get(): String { </w:t>
      </w:r>
      <w:ins w:id="594" w:author="Joyce Lee" w:date="2021-09-06T23:57:00Z">
        <w:r w:rsidR="00A84F73">
          <w:rPr>
            <w:rStyle w:val="VerbatimChar"/>
          </w:rPr>
          <w:br/>
          <w:t xml:space="preserve">    </w:t>
        </w:r>
      </w:ins>
      <w:r>
        <w:rPr>
          <w:rStyle w:val="VerbatimChar"/>
        </w:rPr>
        <w:t xml:space="preserve">// </w:t>
      </w:r>
      <w:ins w:id="595" w:author="Joyce Lee" w:date="2021-09-06T23:57:00Z">
        <w:r w:rsidR="00A84F73" w:rsidRPr="00A84F73">
          <w:rPr>
            <w:rStyle w:val="VerbatimChar"/>
          </w:rPr>
          <w:t>error: getter return type must be equal to the type of the property, i.e. 'Any'</w:t>
        </w:r>
      </w:ins>
      <w:del w:id="596" w:author="Joyce Lee" w:date="2021-09-06T23:57:00Z">
        <w:r w:rsidDel="00A84F73">
          <w:rPr>
            <w:rStyle w:val="VerbatimChar"/>
          </w:rPr>
          <w:delText>Error</w:delText>
        </w:r>
      </w:del>
      <w:r>
        <w:br/>
      </w:r>
      <w:r>
        <w:rPr>
          <w:rStyle w:val="VerbatimChar"/>
        </w:rPr>
        <w:lastRenderedPageBreak/>
        <w:t xml:space="preserve">    return </w:t>
      </w:r>
      <w:del w:id="597" w:author="Joyce Lee" w:date="2021-09-06T22:20:00Z">
        <w:r w:rsidDel="00E2040A">
          <w:rPr>
            <w:rStyle w:val="VerbatimChar"/>
          </w:rPr>
          <w:delText>“</w:delText>
        </w:r>
      </w:del>
      <w:ins w:id="598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599" w:author="Joyce Lee" w:date="2021-09-06T22:20:00Z">
        <w:r w:rsidDel="00E2040A">
          <w:rPr>
            <w:rStyle w:val="VerbatimChar"/>
          </w:rPr>
          <w:delText>”</w:delText>
        </w:r>
      </w:del>
      <w:ins w:id="600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}</w:t>
      </w:r>
    </w:p>
    <w:p w14:paraId="20E02F47" w14:textId="53827462" w:rsidR="00BC5A5E" w:rsidRDefault="00BC5A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B43E394" w14:textId="3DF615B9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1.1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정의에서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생략하고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추론에</w:t>
      </w:r>
      <w:r>
        <w:rPr>
          <w:lang w:eastAsia="ko-KR"/>
        </w:rPr>
        <w:t xml:space="preserve"> </w:t>
      </w:r>
      <w:r>
        <w:rPr>
          <w:lang w:eastAsia="ko-KR"/>
        </w:rPr>
        <w:t>의존</w:t>
      </w:r>
      <w:r w:rsidR="00E533B1">
        <w:rPr>
          <w:rFonts w:hint="eastAsia"/>
          <w:lang w:eastAsia="ko-KR"/>
        </w:rPr>
        <w:t>하면</w:t>
      </w:r>
      <w:r w:rsidR="00E533B1">
        <w:rPr>
          <w:rFonts w:hint="eastAsia"/>
          <w:lang w:eastAsia="ko-KR"/>
        </w:rPr>
        <w:t xml:space="preserve"> </w:t>
      </w:r>
      <w:r w:rsidR="00E533B1">
        <w:rPr>
          <w:rFonts w:hint="eastAsia"/>
          <w:lang w:eastAsia="ko-KR"/>
        </w:rPr>
        <w:t>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288066EC" w14:textId="77777777" w:rsidR="00BC5A5E" w:rsidRDefault="00BC5A5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67E89D8" w14:textId="04171F63" w:rsidR="00B01BA2" w:rsidRDefault="00D4797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lang w:eastAsia="ko-KR"/>
        </w:rPr>
        <w:br/>
      </w:r>
      <w:r>
        <w:rPr>
          <w:rStyle w:val="VerbatimChar"/>
          <w:lang w:eastAsia="ko-KR"/>
        </w:rPr>
        <w:t xml:space="preserve">  get() = </w:t>
      </w:r>
      <w:del w:id="601" w:author="Joyce Lee" w:date="2021-09-06T22:20:00Z">
        <w:r w:rsidDel="00E2040A">
          <w:rPr>
            <w:rStyle w:val="VerbatimChar"/>
            <w:lang w:eastAsia="ko-KR"/>
          </w:rPr>
          <w:delText>“</w:delText>
        </w:r>
      </w:del>
      <w:ins w:id="602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$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rStyle w:val="VerbatimChar"/>
          <w:lang w:eastAsia="ko-KR"/>
        </w:rPr>
        <w:t xml:space="preserve"> $</w:t>
      </w:r>
      <w:proofErr w:type="spellStart"/>
      <w:r>
        <w:rPr>
          <w:rStyle w:val="VerbatimChar"/>
          <w:lang w:eastAsia="ko-KR"/>
        </w:rPr>
        <w:t>familyName</w:t>
      </w:r>
      <w:proofErr w:type="spellEnd"/>
      <w:del w:id="603" w:author="Joyce Lee" w:date="2021-09-06T22:20:00Z">
        <w:r w:rsidDel="00E2040A">
          <w:rPr>
            <w:rStyle w:val="VerbatimChar"/>
            <w:lang w:eastAsia="ko-KR"/>
          </w:rPr>
          <w:delText>”</w:delText>
        </w:r>
      </w:del>
      <w:ins w:id="604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 xml:space="preserve"> // </w:t>
      </w:r>
      <w:r>
        <w:rPr>
          <w:rStyle w:val="VerbatimChar"/>
          <w:lang w:eastAsia="ko-KR"/>
        </w:rPr>
        <w:t>타입이</w:t>
      </w:r>
      <w:r>
        <w:rPr>
          <w:rStyle w:val="VerbatimChar"/>
          <w:lang w:eastAsia="ko-KR"/>
        </w:rPr>
        <w:t xml:space="preserve"> String</w:t>
      </w:r>
      <w:r>
        <w:rPr>
          <w:rStyle w:val="VerbatimChar"/>
          <w:lang w:eastAsia="ko-KR"/>
        </w:rPr>
        <w:t>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추론된다</w:t>
      </w:r>
    </w:p>
    <w:p w14:paraId="51FB1799" w14:textId="28C51AC8" w:rsidR="00BC5A5E" w:rsidRDefault="00BC5A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F7AFE95" w14:textId="64E467F5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코드처럼</w:t>
      </w:r>
      <w:r>
        <w:rPr>
          <w:lang w:eastAsia="ko-KR"/>
        </w:rPr>
        <w:t xml:space="preserve"> </w:t>
      </w:r>
      <w:r>
        <w:rPr>
          <w:lang w:eastAsia="ko-KR"/>
        </w:rPr>
        <w:t>도입한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매번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familyName</w:t>
      </w:r>
      <w:proofErr w:type="spellEnd"/>
      <w:r>
        <w:rPr>
          <w:lang w:eastAsia="ko-KR"/>
        </w:rPr>
        <w:t>과는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</w:t>
      </w:r>
      <w:r>
        <w:rPr>
          <w:lang w:eastAsia="ko-KR"/>
        </w:rPr>
        <w:t>(backing field)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인스턴스에서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메모리를</w:t>
      </w:r>
      <w:r>
        <w:rPr>
          <w:lang w:eastAsia="ko-KR"/>
        </w:rPr>
        <w:t xml:space="preserve"> </w:t>
      </w:r>
      <w:r>
        <w:rPr>
          <w:lang w:eastAsia="ko-KR"/>
        </w:rPr>
        <w:t>차지하지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 w:rsidR="00E533B1"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형태인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getFullName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정한다</w:t>
      </w:r>
      <w:r>
        <w:rPr>
          <w:lang w:eastAsia="ko-KR"/>
        </w:rPr>
        <w:t xml:space="preserve">.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필드와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규칙은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field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접근자나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접근자가</w:t>
      </w:r>
      <w:r>
        <w:rPr>
          <w:lang w:eastAsia="ko-KR"/>
        </w:rPr>
        <w:t xml:space="preserve"> </w:t>
      </w:r>
      <w:r>
        <w:rPr>
          <w:lang w:eastAsia="ko-KR"/>
        </w:rPr>
        <w:t>하나라도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  <w:r>
        <w:rPr>
          <w:lang w:eastAsia="ko-KR"/>
        </w:rPr>
        <w:t xml:space="preserve">.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접근자는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하나뿐이기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field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참조하지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프로퍼티에는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3C856F2C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어떨까</w:t>
      </w:r>
      <w:r>
        <w:rPr>
          <w:lang w:eastAsia="ko-KR"/>
        </w:rPr>
        <w:t xml:space="preserve">?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사용하지만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접근을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커스텀화해야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로그를</w:t>
      </w:r>
      <w:r>
        <w:rPr>
          <w:lang w:eastAsia="ko-KR"/>
        </w:rPr>
        <w:t xml:space="preserve"> </w:t>
      </w:r>
      <w:r>
        <w:rPr>
          <w:lang w:eastAsia="ko-KR"/>
        </w:rPr>
        <w:t>남기고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1CC6585" w14:textId="77777777" w:rsidR="00E533B1" w:rsidRDefault="00E533B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606CB0A" w14:textId="4B81B932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val</w:t>
      </w:r>
      <w:proofErr w:type="spellEnd"/>
      <w:ins w:id="605" w:author="Joyce Lee" w:date="2021-09-07T00:01:00Z">
        <w:r w:rsidR="001A1AC2">
          <w:rPr>
            <w:rStyle w:val="VerbatimChar"/>
          </w:rPr>
          <w:t xml:space="preserve"> </w:t>
        </w:r>
      </w:ins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ins w:id="606" w:author="Joyce Lee" w:date="2021-09-07T00:01:00Z">
        <w:r w:rsidR="001A1AC2">
          <w:rPr>
            <w:rStyle w:val="VerbatimChar"/>
          </w:rPr>
          <w:t xml:space="preserve"> </w:t>
        </w:r>
      </w:ins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String, age: Int)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Int = age</w:t>
      </w:r>
      <w:r>
        <w:br/>
      </w:r>
      <w:r>
        <w:rPr>
          <w:rStyle w:val="VerbatimChar"/>
        </w:rPr>
        <w:t xml:space="preserve">    get(): Int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607" w:author="Joyce Lee" w:date="2021-09-06T22:20:00Z">
        <w:r w:rsidDel="00E2040A">
          <w:rPr>
            <w:rStyle w:val="VerbatimChar"/>
          </w:rPr>
          <w:delText>"</w:delText>
        </w:r>
      </w:del>
      <w:ins w:id="608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Accessing age</w:t>
      </w:r>
      <w:del w:id="609" w:author="Joyce Lee" w:date="2021-09-06T22:20:00Z">
        <w:r w:rsidDel="00E2040A">
          <w:rPr>
            <w:rStyle w:val="VerbatimChar"/>
          </w:rPr>
          <w:delText>"</w:delText>
        </w:r>
      </w:del>
      <w:ins w:id="61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return field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C5660A0" w14:textId="68C58475" w:rsidR="00E533B1" w:rsidRDefault="00E533B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DA83997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</w:t>
      </w:r>
      <w:r>
        <w:rPr>
          <w:lang w:eastAsia="ko-KR"/>
        </w:rPr>
        <w:t xml:space="preserve"> </w:t>
      </w:r>
      <w:r>
        <w:rPr>
          <w:lang w:eastAsia="ko-KR"/>
        </w:rPr>
        <w:t>참조는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field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사용하며</w:t>
      </w:r>
      <w:r>
        <w:rPr>
          <w:lang w:eastAsia="ko-KR"/>
        </w:rPr>
        <w:t xml:space="preserve"> </w:t>
      </w:r>
      <w:r>
        <w:rPr>
          <w:lang w:eastAsia="ko-KR"/>
        </w:rPr>
        <w:t>접근자의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안에서만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14:paraId="29B63278" w14:textId="7C776E64" w:rsidR="00B01BA2" w:rsidRDefault="00D4797A">
      <w:pPr>
        <w:pStyle w:val="a0"/>
        <w:rPr>
          <w:lang w:eastAsia="ko-KR"/>
        </w:rPr>
      </w:pP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초기화할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초기화는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인스턴스화할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대입하는</w:t>
      </w:r>
      <w:r>
        <w:rPr>
          <w:lang w:eastAsia="ko-KR"/>
        </w:rPr>
        <w:t xml:space="preserve"> </w:t>
      </w:r>
      <w:r>
        <w:rPr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(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) </w:t>
      </w:r>
      <w:proofErr w:type="spellStart"/>
      <w:r>
        <w:rPr>
          <w:rStyle w:val="VerbatimChar"/>
          <w:lang w:eastAsia="ko-KR"/>
        </w:rPr>
        <w:t>fullName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초기화하지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 xml:space="preserve">. </w:t>
      </w:r>
      <w:r>
        <w:rPr>
          <w:lang w:eastAsia="ko-KR"/>
        </w:rPr>
        <w:t>계산에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필요하지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>.</w:t>
      </w:r>
    </w:p>
    <w:p w14:paraId="4DBAEC8D" w14:textId="143916F3" w:rsidR="00B01BA2" w:rsidRDefault="00D4797A">
      <w:pPr>
        <w:pStyle w:val="a0"/>
        <w:rPr>
          <w:lang w:eastAsia="ko-KR"/>
        </w:rPr>
      </w:pPr>
      <w:r>
        <w:rPr>
          <w:lang w:eastAsia="ko-KR"/>
        </w:rPr>
        <w:t>커스텀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약간의</w:t>
      </w:r>
      <w:r>
        <w:rPr>
          <w:lang w:eastAsia="ko-KR"/>
        </w:rPr>
        <w:t xml:space="preserve"> </w:t>
      </w:r>
      <w:r>
        <w:rPr>
          <w:lang w:eastAsia="ko-KR"/>
        </w:rPr>
        <w:t>문법적인</w:t>
      </w:r>
      <w:r>
        <w:rPr>
          <w:lang w:eastAsia="ko-KR"/>
        </w:rPr>
        <w:t xml:space="preserve"> </w:t>
      </w:r>
      <w:r>
        <w:rPr>
          <w:lang w:eastAsia="ko-KR"/>
        </w:rPr>
        <w:t>차이에도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함수처럼</w:t>
      </w:r>
      <w:r>
        <w:rPr>
          <w:lang w:eastAsia="ko-KR"/>
        </w:rPr>
        <w:t xml:space="preserve"> </w:t>
      </w:r>
      <w:r>
        <w:rPr>
          <w:lang w:eastAsia="ko-KR"/>
        </w:rPr>
        <w:t>동작하기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사용할지에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의문이</w:t>
      </w:r>
      <w:r>
        <w:rPr>
          <w:lang w:eastAsia="ko-KR"/>
        </w:rPr>
        <w:t xml:space="preserve"> </w:t>
      </w:r>
      <w:r>
        <w:rPr>
          <w:lang w:eastAsia="ko-KR"/>
        </w:rPr>
        <w:t>떠오를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공식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코딩</w:t>
      </w:r>
      <w:r>
        <w:rPr>
          <w:lang w:eastAsia="ko-KR"/>
        </w:rPr>
        <w:t xml:space="preserve"> </w:t>
      </w:r>
      <w:r>
        <w:rPr>
          <w:lang w:eastAsia="ko-KR"/>
        </w:rPr>
        <w:t>관습은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여지가</w:t>
      </w:r>
      <w:r>
        <w:rPr>
          <w:lang w:eastAsia="ko-KR"/>
        </w:rPr>
        <w:t xml:space="preserve"> </w:t>
      </w:r>
      <w:r>
        <w:rPr>
          <w:lang w:eastAsia="ko-KR"/>
        </w:rPr>
        <w:t>없거나</w:t>
      </w:r>
      <w:r>
        <w:rPr>
          <w:lang w:eastAsia="ko-KR"/>
        </w:rPr>
        <w:t xml:space="preserve">,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비용이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싸거나</w:t>
      </w:r>
      <w:r>
        <w:rPr>
          <w:lang w:eastAsia="ko-KR"/>
        </w:rPr>
        <w:t xml:space="preserve">,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캐시해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두거나</w:t>
      </w:r>
      <w:r>
        <w:rPr>
          <w:lang w:eastAsia="ko-KR"/>
        </w:rPr>
        <w:t xml:space="preserve">,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바뀌기</w:t>
      </w:r>
      <w:r>
        <w:rPr>
          <w:lang w:eastAsia="ko-KR"/>
        </w:rPr>
        <w:t xml:space="preserve"> </w:t>
      </w:r>
      <w:r>
        <w:rPr>
          <w:lang w:eastAsia="ko-KR"/>
        </w:rPr>
        <w:t>전에는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E533B1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읽거나</w:t>
      </w:r>
      <w:r w:rsidR="00E533B1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호출해도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함수보다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쪽을</w:t>
      </w:r>
      <w:r>
        <w:rPr>
          <w:lang w:eastAsia="ko-KR"/>
        </w:rPr>
        <w:t xml:space="preserve"> </w:t>
      </w:r>
      <w:r>
        <w:rPr>
          <w:lang w:eastAsia="ko-KR"/>
        </w:rPr>
        <w:t>권장한다</w:t>
      </w:r>
      <w:r>
        <w:rPr>
          <w:lang w:eastAsia="ko-KR"/>
        </w:rPr>
        <w:t>.</w:t>
      </w:r>
    </w:p>
    <w:p w14:paraId="1711B797" w14:textId="6D321C46" w:rsidR="00B01BA2" w:rsidRDefault="00D4797A">
      <w:pPr>
        <w:pStyle w:val="a0"/>
        <w:rPr>
          <w:lang w:eastAsia="ko-KR"/>
        </w:rPr>
      </w:pPr>
      <w:r>
        <w:rPr>
          <w:rStyle w:val="VerbatimChar"/>
          <w:lang w:eastAsia="ko-KR"/>
        </w:rPr>
        <w:t>var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프로퍼티에는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설정하기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세터</w:t>
      </w:r>
      <w:r>
        <w:rPr>
          <w:lang w:eastAsia="ko-KR"/>
        </w:rPr>
        <w:t xml:space="preserve">(setter), </w:t>
      </w:r>
      <w:r>
        <w:rPr>
          <w:lang w:eastAsia="ko-KR"/>
        </w:rPr>
        <w:t>두</w:t>
      </w:r>
      <w:r w:rsidR="00E533B1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접근자가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21029FA9" w14:textId="77777777" w:rsidR="00E533B1" w:rsidRDefault="00E533B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DBCD195" w14:textId="48F5344E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val</w:t>
      </w:r>
      <w:proofErr w:type="spellEnd"/>
      <w:ins w:id="611" w:author="Joyce Lee" w:date="2021-09-06T23:59:00Z">
        <w:r w:rsidR="00D000F9">
          <w:rPr>
            <w:rStyle w:val="VerbatimChar"/>
          </w:rPr>
          <w:t xml:space="preserve"> </w:t>
        </w:r>
      </w:ins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ins w:id="612" w:author="Joyce Lee" w:date="2021-09-06T23:59:00Z">
        <w:r w:rsidR="00D000F9">
          <w:rPr>
            <w:rStyle w:val="VerbatimChar"/>
          </w:rPr>
          <w:t xml:space="preserve"> </w:t>
        </w:r>
      </w:ins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var age: Int? = null</w:t>
      </w:r>
      <w:r>
        <w:br/>
      </w:r>
      <w:r>
        <w:rPr>
          <w:rStyle w:val="VerbatimChar"/>
        </w:rPr>
        <w:t xml:space="preserve">    set(value) {</w:t>
      </w:r>
      <w:r>
        <w:br/>
      </w:r>
      <w:r>
        <w:rPr>
          <w:rStyle w:val="VerbatimChar"/>
        </w:rPr>
        <w:t xml:space="preserve">      if (</w:t>
      </w:r>
      <w:proofErr w:type="gramStart"/>
      <w:r>
        <w:rPr>
          <w:rStyle w:val="VerbatimChar"/>
        </w:rPr>
        <w:t>value !</w:t>
      </w:r>
      <w:proofErr w:type="gramEnd"/>
      <w:r>
        <w:rPr>
          <w:rStyle w:val="VerbatimChar"/>
        </w:rPr>
        <w:t>= null &amp;&amp; value &lt;= 0) {</w:t>
      </w:r>
      <w:r>
        <w:br/>
      </w:r>
      <w:r>
        <w:rPr>
          <w:rStyle w:val="VerbatimChar"/>
        </w:rPr>
        <w:t xml:space="preserve">        throw </w:t>
      </w:r>
      <w:proofErr w:type="spellStart"/>
      <w:r>
        <w:rPr>
          <w:rStyle w:val="VerbatimChar"/>
        </w:rPr>
        <w:t>IllegalArgumentException</w:t>
      </w:r>
      <w:proofErr w:type="spellEnd"/>
      <w:r>
        <w:rPr>
          <w:rStyle w:val="VerbatimChar"/>
        </w:rPr>
        <w:t>(</w:t>
      </w:r>
      <w:del w:id="613" w:author="Joyce Lee" w:date="2021-09-06T22:20:00Z">
        <w:r w:rsidDel="00E2040A">
          <w:rPr>
            <w:rStyle w:val="VerbatimChar"/>
          </w:rPr>
          <w:delText>“</w:delText>
        </w:r>
      </w:del>
      <w:ins w:id="61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Invalid age: $value</w:t>
      </w:r>
      <w:del w:id="615" w:author="Joyce Lee" w:date="2021-09-06T22:20:00Z">
        <w:r w:rsidDel="00E2040A">
          <w:rPr>
            <w:rStyle w:val="VerbatimChar"/>
          </w:rPr>
          <w:delText>”</w:delText>
        </w:r>
      </w:del>
      <w:ins w:id="61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field = value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</w:t>
      </w:r>
      <w:del w:id="617" w:author="Joyce Lee" w:date="2021-09-06T22:20:00Z">
        <w:r w:rsidDel="00E2040A">
          <w:rPr>
            <w:rStyle w:val="VerbatimChar"/>
          </w:rPr>
          <w:delText>“</w:delText>
        </w:r>
      </w:del>
      <w:ins w:id="618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John</w:t>
      </w:r>
      <w:del w:id="619" w:author="Joyce Lee" w:date="2021-09-06T22:20:00Z">
        <w:r w:rsidDel="00E2040A">
          <w:rPr>
            <w:rStyle w:val="VerbatimChar"/>
          </w:rPr>
          <w:delText>”</w:delText>
        </w:r>
      </w:del>
      <w:ins w:id="62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, </w:t>
      </w:r>
      <w:del w:id="621" w:author="Joyce Lee" w:date="2021-09-06T22:20:00Z">
        <w:r w:rsidDel="00E2040A">
          <w:rPr>
            <w:rStyle w:val="VerbatimChar"/>
          </w:rPr>
          <w:delText>“</w:delText>
        </w:r>
      </w:del>
      <w:ins w:id="622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Doe</w:t>
      </w:r>
      <w:del w:id="623" w:author="Joyce Lee" w:date="2021-09-06T22:20:00Z">
        <w:r w:rsidDel="00E2040A">
          <w:rPr>
            <w:rStyle w:val="VerbatimChar"/>
          </w:rPr>
          <w:delText>”</w:delText>
        </w:r>
      </w:del>
      <w:ins w:id="62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person.age</w:t>
      </w:r>
      <w:proofErr w:type="spellEnd"/>
      <w:r>
        <w:rPr>
          <w:rStyle w:val="VerbatimChar"/>
        </w:rPr>
        <w:t xml:space="preserve"> = 20     // </w:t>
      </w:r>
      <w:proofErr w:type="spellStart"/>
      <w:r>
        <w:rPr>
          <w:rStyle w:val="VerbatimChar"/>
        </w:rPr>
        <w:t>커스텀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세터를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person.age</w:t>
      </w:r>
      <w:proofErr w:type="spellEnd"/>
      <w:r>
        <w:rPr>
          <w:rStyle w:val="VerbatimChar"/>
        </w:rPr>
        <w:t>) // 20   (</w:t>
      </w:r>
      <w:proofErr w:type="spellStart"/>
      <w:r>
        <w:rPr>
          <w:rStyle w:val="VerbatimChar"/>
        </w:rPr>
        <w:t>커스텀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게터를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1D67873B" w14:textId="27BBA6B2" w:rsidR="00E533B1" w:rsidRDefault="00E533B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FC0FDAB" w14:textId="77777777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프로퍼트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세터의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하나이며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자체의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같아야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보통은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세터에서는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생략한다</w:t>
      </w:r>
      <w:r>
        <w:rPr>
          <w:lang w:eastAsia="ko-KR"/>
        </w:rPr>
        <w:t xml:space="preserve">. </w:t>
      </w:r>
      <w:r>
        <w:rPr>
          <w:lang w:eastAsia="ko-KR"/>
        </w:rPr>
        <w:t>관습적으로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정하는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많지만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붙여도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14:paraId="59D08055" w14:textId="64F6C058" w:rsidR="00B01BA2" w:rsidRDefault="00D4797A">
      <w:pPr>
        <w:pStyle w:val="a0"/>
        <w:rPr>
          <w:lang w:eastAsia="ko-KR"/>
        </w:rPr>
      </w:pP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초기화하면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쓰기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초기화는</w:t>
      </w:r>
      <w:r>
        <w:rPr>
          <w:lang w:eastAsia="ko-KR"/>
        </w:rPr>
        <w:t xml:space="preserve"> </w:t>
      </w:r>
      <w:r>
        <w:rPr>
          <w:lang w:eastAsia="ko-KR"/>
        </w:rPr>
        <w:t>세터를</w:t>
      </w:r>
      <w:r>
        <w:rPr>
          <w:lang w:eastAsia="ko-KR"/>
        </w:rPr>
        <w:t xml:space="preserve"> </w:t>
      </w:r>
      <w:r>
        <w:rPr>
          <w:lang w:eastAsia="ko-KR"/>
        </w:rPr>
        <w:t>호출하지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2ED8166B" w14:textId="07C65E93" w:rsidR="00B01BA2" w:rsidRDefault="00D4797A">
      <w:pPr>
        <w:pStyle w:val="a0"/>
        <w:rPr>
          <w:lang w:eastAsia="ko-KR"/>
        </w:rPr>
      </w:pP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프로퍼티에는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E533B1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접근자가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접근자를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커스텀화하고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접근자가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field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제외하면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age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세터에서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field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언급하기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생기지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605199A9" w14:textId="77777777" w:rsidR="00AA3651" w:rsidRDefault="00AA365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2E0E309" w14:textId="74D10A3D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Person(var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var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br/>
      </w:r>
      <w:r>
        <w:rPr>
          <w:rStyle w:val="VerbatimChar"/>
        </w:rPr>
        <w:t xml:space="preserve">  var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: String</w:t>
      </w:r>
      <w:r>
        <w:br/>
      </w:r>
      <w:r>
        <w:rPr>
          <w:rStyle w:val="VerbatimChar"/>
        </w:rPr>
        <w:t xml:space="preserve">    get(): String = </w:t>
      </w:r>
      <w:del w:id="625" w:author="Joyce Lee" w:date="2021-09-06T22:20:00Z">
        <w:r w:rsidDel="00E2040A">
          <w:rPr>
            <w:rStyle w:val="VerbatimChar"/>
          </w:rPr>
          <w:delText>"</w:delText>
        </w:r>
      </w:del>
      <w:ins w:id="62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del w:id="627" w:author="Joyce Lee" w:date="2021-09-06T22:20:00Z">
        <w:r w:rsidDel="00E2040A">
          <w:rPr>
            <w:rStyle w:val="VerbatimChar"/>
          </w:rPr>
          <w:delText>"</w:delText>
        </w:r>
      </w:del>
      <w:ins w:id="628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  set(value)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names = </w:t>
      </w:r>
      <w:proofErr w:type="spellStart"/>
      <w:proofErr w:type="gramStart"/>
      <w:r>
        <w:rPr>
          <w:rStyle w:val="VerbatimChar"/>
        </w:rPr>
        <w:t>value.split</w:t>
      </w:r>
      <w:proofErr w:type="spellEnd"/>
      <w:proofErr w:type="gramEnd"/>
      <w:r>
        <w:rPr>
          <w:rStyle w:val="VerbatimChar"/>
        </w:rPr>
        <w:t>(</w:t>
      </w:r>
      <w:del w:id="629" w:author="Joyce Lee" w:date="2021-09-06T22:20:00Z">
        <w:r w:rsidDel="00E2040A">
          <w:rPr>
            <w:rStyle w:val="VerbatimChar"/>
          </w:rPr>
          <w:delText>"</w:delText>
        </w:r>
      </w:del>
      <w:ins w:id="63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 </w:t>
      </w:r>
      <w:del w:id="631" w:author="Joyce Lee" w:date="2021-09-06T22:20:00Z">
        <w:r w:rsidDel="00E2040A">
          <w:rPr>
            <w:rStyle w:val="VerbatimChar"/>
          </w:rPr>
          <w:delText>"</w:delText>
        </w:r>
      </w:del>
      <w:ins w:id="632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) // </w:t>
      </w:r>
      <w:del w:id="633" w:author="Joyce Lee" w:date="2021-09-07T00:00:00Z">
        <w:r w:rsidDel="00D0355F">
          <w:rPr>
            <w:rStyle w:val="VerbatimChar"/>
            <w:rFonts w:hint="eastAsia"/>
            <w:lang w:eastAsia="ko-KR"/>
          </w:rPr>
          <w:delText>Split string space-separated words</w:delText>
        </w:r>
      </w:del>
      <w:ins w:id="634" w:author="Joyce Lee" w:date="2021-09-07T00:00:00Z">
        <w:r w:rsidR="00D0355F">
          <w:rPr>
            <w:rStyle w:val="VerbatimChar"/>
            <w:rFonts w:hint="eastAsia"/>
            <w:lang w:eastAsia="ko-KR"/>
          </w:rPr>
          <w:t>공백으로</w:t>
        </w:r>
        <w:r w:rsidR="00D0355F">
          <w:rPr>
            <w:rStyle w:val="VerbatimChar"/>
            <w:rFonts w:hint="eastAsia"/>
            <w:lang w:eastAsia="ko-KR"/>
          </w:rPr>
          <w:t xml:space="preserve"> </w:t>
        </w:r>
        <w:r w:rsidR="00D0355F">
          <w:rPr>
            <w:rStyle w:val="VerbatimChar"/>
            <w:rFonts w:hint="eastAsia"/>
            <w:lang w:eastAsia="ko-KR"/>
          </w:rPr>
          <w:t>구분해</w:t>
        </w:r>
        <w:r w:rsidR="00D0355F">
          <w:rPr>
            <w:rStyle w:val="VerbatimChar"/>
            <w:rFonts w:hint="eastAsia"/>
            <w:lang w:eastAsia="ko-KR"/>
          </w:rPr>
          <w:t xml:space="preserve"> </w:t>
        </w:r>
        <w:r w:rsidR="00D0355F">
          <w:rPr>
            <w:rStyle w:val="VerbatimChar"/>
            <w:rFonts w:hint="eastAsia"/>
            <w:lang w:eastAsia="ko-KR"/>
          </w:rPr>
          <w:t>단어를</w:t>
        </w:r>
        <w:r w:rsidR="00D0355F">
          <w:rPr>
            <w:rStyle w:val="VerbatimChar"/>
            <w:rFonts w:hint="eastAsia"/>
            <w:lang w:eastAsia="ko-KR"/>
          </w:rPr>
          <w:t xml:space="preserve"> </w:t>
        </w:r>
        <w:r w:rsidR="00D0355F">
          <w:rPr>
            <w:rStyle w:val="VerbatimChar"/>
            <w:rFonts w:hint="eastAsia"/>
            <w:lang w:eastAsia="ko-KR"/>
          </w:rPr>
          <w:t>분리한다</w:t>
        </w:r>
      </w:ins>
      <w:r>
        <w:br/>
      </w:r>
      <w:r>
        <w:rPr>
          <w:rStyle w:val="VerbatimChar"/>
        </w:rPr>
        <w:t xml:space="preserve">      if (</w:t>
      </w:r>
      <w:proofErr w:type="spellStart"/>
      <w:r>
        <w:rPr>
          <w:rStyle w:val="VerbatimChar"/>
        </w:rPr>
        <w:t>names.size</w:t>
      </w:r>
      <w:proofErr w:type="spellEnd"/>
      <w:r>
        <w:rPr>
          <w:rStyle w:val="VerbatimChar"/>
        </w:rPr>
        <w:t xml:space="preserve"> != 2) {</w:t>
      </w:r>
      <w:r>
        <w:br/>
      </w:r>
      <w:r>
        <w:rPr>
          <w:rStyle w:val="VerbatimChar"/>
        </w:rPr>
        <w:t xml:space="preserve">        throw </w:t>
      </w:r>
      <w:proofErr w:type="spellStart"/>
      <w:r>
        <w:rPr>
          <w:rStyle w:val="VerbatimChar"/>
        </w:rPr>
        <w:t>IllegalArgumentException</w:t>
      </w:r>
      <w:proofErr w:type="spellEnd"/>
      <w:r>
        <w:rPr>
          <w:rStyle w:val="VerbatimChar"/>
        </w:rPr>
        <w:t>(</w:t>
      </w:r>
      <w:del w:id="635" w:author="Joyce Lee" w:date="2021-09-06T22:20:00Z">
        <w:r w:rsidDel="00E2040A">
          <w:rPr>
            <w:rStyle w:val="VerbatimChar"/>
          </w:rPr>
          <w:delText>"</w:delText>
        </w:r>
      </w:del>
      <w:ins w:id="63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Invalid full name: '$value'</w:t>
      </w:r>
      <w:del w:id="637" w:author="Joyce Lee" w:date="2021-09-06T22:20:00Z">
        <w:r w:rsidDel="00E2040A">
          <w:rPr>
            <w:rStyle w:val="VerbatimChar"/>
          </w:rPr>
          <w:delText>"</w:delText>
        </w:r>
      </w:del>
      <w:ins w:id="638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lastRenderedPageBreak/>
        <w:t xml:space="preserve">     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= names[0]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 xml:space="preserve"> = names[1]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818646D" w14:textId="4AD17BB8" w:rsidR="00AA3651" w:rsidRDefault="00AA365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87293C7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접근자에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lang w:eastAsia="ko-KR"/>
        </w:rPr>
        <w:t>가시성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외부에서는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변경하지</w:t>
      </w:r>
      <w:r>
        <w:rPr>
          <w:lang w:eastAsia="ko-KR"/>
        </w:rPr>
        <w:t xml:space="preserve"> </w:t>
      </w:r>
      <w:r>
        <w:rPr>
          <w:lang w:eastAsia="ko-KR"/>
        </w:rPr>
        <w:t>못하게</w:t>
      </w:r>
      <w:r>
        <w:rPr>
          <w:lang w:eastAsia="ko-KR"/>
        </w:rPr>
        <w:t xml:space="preserve"> </w:t>
      </w:r>
      <w:r>
        <w:rPr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바깥</w:t>
      </w:r>
      <w:r>
        <w:rPr>
          <w:lang w:eastAsia="ko-KR"/>
        </w:rPr>
        <w:t xml:space="preserve"> </w:t>
      </w:r>
      <w:r>
        <w:rPr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실질적으로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불변인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여겨지게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빙식을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>(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대입하는</w:t>
      </w:r>
      <w:r>
        <w:rPr>
          <w:lang w:eastAsia="ko-KR"/>
        </w:rPr>
        <w:t xml:space="preserve"> </w:t>
      </w:r>
      <w:r>
        <w:rPr>
          <w:lang w:eastAsia="ko-KR"/>
        </w:rPr>
        <w:t>세터</w:t>
      </w:r>
      <w:r>
        <w:rPr>
          <w:lang w:eastAsia="ko-KR"/>
        </w:rPr>
        <w:t>)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</w:t>
      </w:r>
      <w:r>
        <w:rPr>
          <w:lang w:eastAsia="ko-KR"/>
        </w:rPr>
        <w:t xml:space="preserve"> </w:t>
      </w:r>
      <w:r>
        <w:rPr>
          <w:lang w:eastAsia="ko-KR"/>
        </w:rPr>
        <w:t>키워드만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세터를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C9007E7" w14:textId="77777777" w:rsidR="00AA3651" w:rsidRDefault="00AA365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E9C2C62" w14:textId="397106B2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 xml:space="preserve">import </w:t>
      </w:r>
      <w:proofErr w:type="spellStart"/>
      <w:proofErr w:type="gramStart"/>
      <w:r>
        <w:rPr>
          <w:rStyle w:val="VerbatimChar"/>
        </w:rPr>
        <w:t>java.util</w:t>
      </w:r>
      <w:proofErr w:type="gramEnd"/>
      <w:r>
        <w:rPr>
          <w:rStyle w:val="VerbatimChar"/>
        </w:rPr>
        <w:t>.Date</w:t>
      </w:r>
      <w:proofErr w:type="spellEnd"/>
      <w:r>
        <w:br/>
      </w:r>
      <w:r>
        <w:br/>
      </w:r>
      <w:r>
        <w:rPr>
          <w:rStyle w:val="VerbatimChar"/>
        </w:rPr>
        <w:t>class Person(name: String) {</w:t>
      </w:r>
      <w:r>
        <w:br/>
      </w:r>
      <w:r>
        <w:rPr>
          <w:rStyle w:val="VerbatimChar"/>
        </w:rPr>
        <w:t xml:space="preserve">  var </w:t>
      </w:r>
      <w:proofErr w:type="spellStart"/>
      <w:r>
        <w:rPr>
          <w:rStyle w:val="VerbatimChar"/>
        </w:rPr>
        <w:t>lastChanged</w:t>
      </w:r>
      <w:proofErr w:type="spellEnd"/>
      <w:r>
        <w:rPr>
          <w:rStyle w:val="VerbatimChar"/>
        </w:rPr>
        <w:t>: Date?</w:t>
      </w:r>
      <w:ins w:id="639" w:author="Joyce Lee" w:date="2021-09-07T00:05:00Z">
        <w:r w:rsidR="002D169D">
          <w:rPr>
            <w:rStyle w:val="VerbatimChar"/>
          </w:rPr>
          <w:t xml:space="preserve"> = </w:t>
        </w:r>
        <w:r w:rsidR="002D169D">
          <w:rPr>
            <w:rStyle w:val="VerbatimChar"/>
            <w:rFonts w:hint="eastAsia"/>
            <w:lang w:eastAsia="ko-KR"/>
          </w:rPr>
          <w:t>n</w:t>
        </w:r>
        <w:r w:rsidR="002D169D">
          <w:rPr>
            <w:rStyle w:val="VerbatimChar"/>
            <w:lang w:eastAsia="ko-KR"/>
          </w:rPr>
          <w:t>ull</w:t>
        </w:r>
      </w:ins>
      <w:r>
        <w:br/>
      </w:r>
      <w:del w:id="640" w:author="Joyce Lee" w:date="2021-09-07T00:02:00Z">
        <w:r w:rsidDel="002A7FBA">
          <w:rPr>
            <w:rStyle w:val="VerbatimChar"/>
          </w:rPr>
          <w:delText xml:space="preserve">  </w:delText>
        </w:r>
        <w:r w:rsidDel="002A7FBA">
          <w:br/>
        </w:r>
      </w:del>
      <w:r>
        <w:rPr>
          <w:rStyle w:val="VerbatimChar"/>
        </w:rPr>
        <w:t xml:space="preserve">  </w:t>
      </w:r>
      <w:ins w:id="641" w:author="Joyce Lee" w:date="2021-09-07T00:02:00Z">
        <w:r w:rsidR="002A7FBA">
          <w:rPr>
            <w:rStyle w:val="VerbatimChar"/>
          </w:rPr>
          <w:t xml:space="preserve">  </w:t>
        </w:r>
      </w:ins>
      <w:r>
        <w:rPr>
          <w:rStyle w:val="VerbatimChar"/>
          <w:lang w:eastAsia="ko-KR"/>
        </w:rPr>
        <w:t xml:space="preserve">private </w:t>
      </w:r>
      <w:proofErr w:type="gramStart"/>
      <w:r>
        <w:rPr>
          <w:rStyle w:val="VerbatimChar"/>
          <w:lang w:eastAsia="ko-KR"/>
        </w:rPr>
        <w:t>set /</w:t>
      </w:r>
      <w:proofErr w:type="gramEnd"/>
      <w:r>
        <w:rPr>
          <w:rStyle w:val="VerbatimChar"/>
          <w:lang w:eastAsia="ko-KR"/>
        </w:rPr>
        <w:t xml:space="preserve">/ Person </w:t>
      </w:r>
      <w:r>
        <w:rPr>
          <w:rStyle w:val="VerbatimChar"/>
          <w:lang w:eastAsia="ko-KR"/>
        </w:rPr>
        <w:t>클래스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밖에서는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변경할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없다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var name: String = name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set(value)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  </w:t>
      </w:r>
      <w:proofErr w:type="spellStart"/>
      <w:r>
        <w:rPr>
          <w:rStyle w:val="VerbatimChar"/>
          <w:lang w:eastAsia="ko-KR"/>
        </w:rPr>
        <w:t>lastChanged</w:t>
      </w:r>
      <w:proofErr w:type="spellEnd"/>
      <w:r>
        <w:rPr>
          <w:rStyle w:val="VerbatimChar"/>
          <w:lang w:eastAsia="ko-KR"/>
        </w:rPr>
        <w:t xml:space="preserve"> = Date()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  field = value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22D3F855" w14:textId="38EA8E5A" w:rsidR="00AA3651" w:rsidRDefault="00AA365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85F8571" w14:textId="258AE294" w:rsidR="00B01BA2" w:rsidRDefault="00D4797A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>: JVM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관점에서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뒷받침되는</w:t>
      </w:r>
      <w:r>
        <w:rPr>
          <w:lang w:eastAsia="ko-KR"/>
        </w:rPr>
        <w:t xml:space="preserve"> </w:t>
      </w:r>
      <w:r>
        <w:rPr>
          <w:lang w:eastAsia="ko-KR"/>
        </w:rPr>
        <w:t>한두</w:t>
      </w:r>
      <w:r w:rsidR="00AA3651">
        <w:rPr>
          <w:rFonts w:hint="eastAsia"/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접근자나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getFullName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setFullName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처럼</w:t>
      </w:r>
      <w:proofErr w:type="spellEnd"/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대응된다</w:t>
      </w:r>
      <w:r>
        <w:rPr>
          <w:lang w:eastAsia="ko-KR"/>
        </w:rPr>
        <w:t xml:space="preserve">. </w:t>
      </w:r>
      <w:r>
        <w:rPr>
          <w:lang w:eastAsia="ko-KR"/>
        </w:rPr>
        <w:t>이들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코드에서는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>/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운용성에서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부분이다</w:t>
      </w:r>
      <w:r>
        <w:rPr>
          <w:lang w:eastAsia="ko-KR"/>
        </w:rPr>
        <w:t xml:space="preserve">. </w:t>
      </w:r>
      <w:r w:rsidRPr="00AA3651">
        <w:rPr>
          <w:b/>
          <w:lang w:eastAsia="ko-KR"/>
        </w:rPr>
        <w:t>12</w:t>
      </w:r>
      <w:r w:rsidRPr="00AA3651">
        <w:rPr>
          <w:b/>
          <w:lang w:eastAsia="ko-KR"/>
        </w:rPr>
        <w:t>장</w:t>
      </w:r>
      <w:r w:rsidRPr="00AA3651">
        <w:rPr>
          <w:b/>
          <w:lang w:eastAsia="ko-KR"/>
        </w:rPr>
        <w:t xml:space="preserve"> </w:t>
      </w:r>
      <w:r w:rsidRPr="00AA3651">
        <w:rPr>
          <w:b/>
          <w:lang w:eastAsia="ko-KR"/>
        </w:rPr>
        <w:t>자바</w:t>
      </w:r>
      <w:r w:rsidRPr="00AA3651">
        <w:rPr>
          <w:b/>
          <w:lang w:eastAsia="ko-KR"/>
        </w:rPr>
        <w:t xml:space="preserve"> </w:t>
      </w:r>
      <w:r w:rsidRPr="00AA3651">
        <w:rPr>
          <w:b/>
          <w:lang w:eastAsia="ko-KR"/>
        </w:rPr>
        <w:t>상호</w:t>
      </w:r>
      <w:r w:rsidRPr="00AA3651">
        <w:rPr>
          <w:b/>
          <w:lang w:eastAsia="ko-KR"/>
        </w:rPr>
        <w:t xml:space="preserve"> </w:t>
      </w:r>
      <w:r w:rsidRPr="00AA3651">
        <w:rPr>
          <w:b/>
          <w:lang w:eastAsia="ko-KR"/>
        </w:rPr>
        <w:t>운용성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밖에서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메서드도</w:t>
      </w:r>
      <w:r>
        <w:rPr>
          <w:lang w:eastAsia="ko-KR"/>
        </w:rPr>
        <w:t xml:space="preserve"> </w:t>
      </w:r>
      <w:r>
        <w:rPr>
          <w:lang w:eastAsia="ko-KR"/>
        </w:rPr>
        <w:t>생성되지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접근은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접근함으로써</w:t>
      </w:r>
      <w:r>
        <w:rPr>
          <w:lang w:eastAsia="ko-KR"/>
        </w:rPr>
        <w:t xml:space="preserve"> </w:t>
      </w:r>
      <w:r>
        <w:rPr>
          <w:lang w:eastAsia="ko-KR"/>
        </w:rPr>
        <w:t>최적화된다</w:t>
      </w:r>
      <w:r>
        <w:rPr>
          <w:lang w:eastAsia="ko-KR"/>
        </w:rPr>
        <w:t>.</w:t>
      </w:r>
    </w:p>
    <w:p w14:paraId="738F11B8" w14:textId="70468D21" w:rsidR="00B01BA2" w:rsidRDefault="00D4797A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접근자가</w:t>
      </w:r>
      <w:r>
        <w:rPr>
          <w:lang w:eastAsia="ko-KR"/>
        </w:rPr>
        <w:t xml:space="preserve"> </w:t>
      </w:r>
      <w:r>
        <w:rPr>
          <w:lang w:eastAsia="ko-KR"/>
        </w:rPr>
        <w:t>생성되기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프로그래머가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접근자를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 w:rsidR="00DA2C8D">
        <w:rPr>
          <w:lang w:eastAsia="ko-KR"/>
        </w:rPr>
        <w:t>주생성자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접근자도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age</w:t>
      </w:r>
      <w:r>
        <w:rPr>
          <w:lang w:eastAsia="ko-KR"/>
        </w:rPr>
        <w:t>처럼</w:t>
      </w:r>
      <w:r>
        <w:rPr>
          <w:lang w:eastAsia="ko-KR"/>
        </w:rPr>
        <w:t xml:space="preserve">,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대입함으로써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2A7BF98" w14:textId="77777777" w:rsidR="00B01BA2" w:rsidRDefault="00D4797A">
      <w:pPr>
        <w:pStyle w:val="3"/>
        <w:rPr>
          <w:lang w:eastAsia="ko-KR"/>
        </w:rPr>
      </w:pPr>
      <w:bookmarkStart w:id="642" w:name="지연-계산-프로퍼티와-위임"/>
      <w:bookmarkEnd w:id="642"/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</w:p>
    <w:p w14:paraId="086E1EE3" w14:textId="1B47557E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 w:rsidR="00AA3651">
        <w:rPr>
          <w:lang w:eastAsia="ko-KR"/>
        </w:rPr>
        <w:t>지연</w:t>
      </w:r>
      <w:r w:rsidR="00AA3651">
        <w:rPr>
          <w:lang w:eastAsia="ko-KR"/>
        </w:rPr>
        <w:t xml:space="preserve"> </w:t>
      </w:r>
      <w:r w:rsidR="00AA3651">
        <w:rPr>
          <w:lang w:eastAsia="ko-KR"/>
        </w:rPr>
        <w:t>초기화를</w:t>
      </w:r>
      <w:r w:rsidR="00AA3651"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계산을</w:t>
      </w:r>
      <w:r>
        <w:rPr>
          <w:lang w:eastAsia="ko-KR"/>
        </w:rPr>
        <w:t xml:space="preserve"> </w:t>
      </w:r>
      <w:r>
        <w:rPr>
          <w:lang w:eastAsia="ko-KR"/>
        </w:rPr>
        <w:t>미뤄두고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5171D724" w14:textId="77777777" w:rsidR="00AA3651" w:rsidRDefault="00AA365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3A396D4" w14:textId="3415582A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proofErr w:type="gramStart"/>
      <w:r>
        <w:rPr>
          <w:rStyle w:val="VerbatimChar"/>
        </w:rPr>
        <w:t>java.io.File</w:t>
      </w:r>
      <w:proofErr w:type="spellEnd"/>
      <w:proofErr w:type="gramEnd"/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text by lazy {</w:t>
      </w:r>
      <w:r>
        <w:br/>
      </w:r>
      <w:r>
        <w:rPr>
          <w:rStyle w:val="VerbatimChar"/>
        </w:rPr>
        <w:t xml:space="preserve">  File(</w:t>
      </w:r>
      <w:del w:id="643" w:author="Joyce Lee" w:date="2021-09-06T22:20:00Z">
        <w:r w:rsidDel="00E2040A">
          <w:rPr>
            <w:rStyle w:val="VerbatimChar"/>
          </w:rPr>
          <w:delText>"</w:delText>
        </w:r>
      </w:del>
      <w:ins w:id="64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data.txt</w:t>
      </w:r>
      <w:del w:id="645" w:author="Joyce Lee" w:date="2021-09-06T22:20:00Z">
        <w:r w:rsidDel="00E2040A">
          <w:rPr>
            <w:rStyle w:val="VerbatimChar"/>
          </w:rPr>
          <w:delText>"</w:delText>
        </w:r>
      </w:del>
      <w:ins w:id="64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).</w:t>
      </w:r>
      <w:proofErr w:type="spellStart"/>
      <w:r>
        <w:rPr>
          <w:rStyle w:val="VerbatimChar"/>
        </w:rPr>
        <w:t>readText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while (true) {</w:t>
      </w:r>
      <w:r>
        <w:br/>
      </w:r>
      <w:r>
        <w:rPr>
          <w:rStyle w:val="VerbatimChar"/>
        </w:rPr>
        <w:t xml:space="preserve">    when 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command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 ?: return) {</w:t>
      </w:r>
      <w:r>
        <w:br/>
      </w:r>
      <w:r>
        <w:rPr>
          <w:rStyle w:val="VerbatimChar"/>
        </w:rPr>
        <w:t xml:space="preserve">      </w:t>
      </w:r>
      <w:del w:id="647" w:author="Joyce Lee" w:date="2021-09-06T22:20:00Z">
        <w:r w:rsidDel="00E2040A">
          <w:rPr>
            <w:rStyle w:val="VerbatimChar"/>
          </w:rPr>
          <w:delText>“</w:delText>
        </w:r>
      </w:del>
      <w:ins w:id="648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print data</w:t>
      </w:r>
      <w:del w:id="649" w:author="Joyce Lee" w:date="2021-09-06T22:20:00Z">
        <w:r w:rsidDel="00E2040A">
          <w:rPr>
            <w:rStyle w:val="VerbatimChar"/>
          </w:rPr>
          <w:delText>”</w:delText>
        </w:r>
      </w:del>
      <w:ins w:id="65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 -&gt;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(text)</w:t>
      </w:r>
      <w:r>
        <w:br/>
      </w:r>
      <w:r>
        <w:rPr>
          <w:rStyle w:val="VerbatimChar"/>
        </w:rPr>
        <w:t xml:space="preserve">      </w:t>
      </w:r>
      <w:del w:id="651" w:author="Joyce Lee" w:date="2021-09-06T22:20:00Z">
        <w:r w:rsidDel="00E2040A">
          <w:rPr>
            <w:rStyle w:val="VerbatimChar"/>
          </w:rPr>
          <w:delText>“</w:delText>
        </w:r>
      </w:del>
      <w:ins w:id="652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exit</w:t>
      </w:r>
      <w:del w:id="653" w:author="Joyce Lee" w:date="2021-09-06T22:20:00Z">
        <w:r w:rsidDel="00E2040A">
          <w:rPr>
            <w:rStyle w:val="VerbatimChar"/>
          </w:rPr>
          <w:delText>”</w:delText>
        </w:r>
      </w:del>
      <w:ins w:id="65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 -&gt;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F7D02E3" w14:textId="49E4826D" w:rsidR="00AA3651" w:rsidRDefault="00AA365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5DDE482" w14:textId="73FDF1A5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text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정의했다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안에는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초기화하는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명령으로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전까지</w:t>
      </w:r>
      <w:r>
        <w:rPr>
          <w:lang w:eastAsia="ko-KR"/>
        </w:rPr>
        <w:t xml:space="preserve">,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계산하지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초기화가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저장되고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이후로는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초기화를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</w:p>
    <w:p w14:paraId="5793572A" w14:textId="77777777" w:rsidR="00AA3651" w:rsidRDefault="00AA3651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C94307C" w14:textId="1531F14B" w:rsidR="00B01BA2" w:rsidRDefault="00D4797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text = File(</w:t>
      </w:r>
      <w:del w:id="655" w:author="Joyce Lee" w:date="2021-09-06T22:20:00Z">
        <w:r w:rsidDel="00E2040A">
          <w:rPr>
            <w:rStyle w:val="VerbatimChar"/>
            <w:lang w:eastAsia="ko-KR"/>
          </w:rPr>
          <w:delText>"</w:delText>
        </w:r>
      </w:del>
      <w:ins w:id="656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data.txt</w:t>
      </w:r>
      <w:del w:id="657" w:author="Joyce Lee" w:date="2021-09-06T22:20:00Z">
        <w:r w:rsidDel="00E2040A">
          <w:rPr>
            <w:rStyle w:val="VerbatimChar"/>
            <w:lang w:eastAsia="ko-KR"/>
          </w:rPr>
          <w:delText>"</w:delText>
        </w:r>
      </w:del>
      <w:ins w:id="658" w:author="Joyce Lee" w:date="2021-09-06T22:20:00Z">
        <w:r w:rsidR="00E2040A">
          <w:rPr>
            <w:rStyle w:val="VerbatimChar"/>
            <w:lang w:eastAsia="ko-KR"/>
          </w:rPr>
          <w:t>"</w:t>
        </w:r>
      </w:ins>
      <w:proofErr w:type="gramStart"/>
      <w:r>
        <w:rPr>
          <w:rStyle w:val="VerbatimChar"/>
          <w:lang w:eastAsia="ko-KR"/>
        </w:rPr>
        <w:t>).</w:t>
      </w:r>
      <w:proofErr w:type="spellStart"/>
      <w:r>
        <w:rPr>
          <w:rStyle w:val="VerbatimChar"/>
          <w:lang w:eastAsia="ko-KR"/>
        </w:rPr>
        <w:t>readText</w:t>
      </w:r>
      <w:proofErr w:type="spellEnd"/>
      <w:proofErr w:type="gramEnd"/>
      <w:r>
        <w:rPr>
          <w:rStyle w:val="VerbatimChar"/>
          <w:lang w:eastAsia="ko-KR"/>
        </w:rPr>
        <w:t>()</w:t>
      </w:r>
    </w:p>
    <w:p w14:paraId="3F10A6DA" w14:textId="7CDDDA13" w:rsidR="00AA3651" w:rsidRDefault="00AA365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C14D60B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시작될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읽는다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정의하면</w:t>
      </w:r>
      <w:r>
        <w:rPr>
          <w:lang w:eastAsia="ko-KR"/>
        </w:rPr>
        <w:t>,</w:t>
      </w:r>
    </w:p>
    <w:p w14:paraId="25D1D5D6" w14:textId="77777777" w:rsidR="00AA3651" w:rsidRDefault="00AA3651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6644B66" w14:textId="55B7502F" w:rsidR="00B01BA2" w:rsidRDefault="00D4797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text </w:t>
      </w:r>
      <w:proofErr w:type="gramStart"/>
      <w:r>
        <w:rPr>
          <w:rStyle w:val="VerbatimChar"/>
          <w:lang w:eastAsia="ko-KR"/>
        </w:rPr>
        <w:t>get(</w:t>
      </w:r>
      <w:proofErr w:type="gramEnd"/>
      <w:r>
        <w:rPr>
          <w:rStyle w:val="VerbatimChar"/>
          <w:lang w:eastAsia="ko-KR"/>
        </w:rPr>
        <w:t>) = File(</w:t>
      </w:r>
      <w:del w:id="659" w:author="Joyce Lee" w:date="2021-09-06T22:20:00Z">
        <w:r w:rsidDel="00E2040A">
          <w:rPr>
            <w:rStyle w:val="VerbatimChar"/>
            <w:lang w:eastAsia="ko-KR"/>
          </w:rPr>
          <w:delText>"</w:delText>
        </w:r>
      </w:del>
      <w:ins w:id="660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data.txt</w:t>
      </w:r>
      <w:del w:id="661" w:author="Joyce Lee" w:date="2021-09-06T22:20:00Z">
        <w:r w:rsidDel="00E2040A">
          <w:rPr>
            <w:rStyle w:val="VerbatimChar"/>
            <w:lang w:eastAsia="ko-KR"/>
          </w:rPr>
          <w:delText>"</w:delText>
        </w:r>
      </w:del>
      <w:ins w:id="662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).</w:t>
      </w:r>
      <w:proofErr w:type="spellStart"/>
      <w:r>
        <w:rPr>
          <w:rStyle w:val="VerbatimChar"/>
          <w:lang w:eastAsia="ko-KR"/>
        </w:rPr>
        <w:t>readText</w:t>
      </w:r>
      <w:proofErr w:type="spellEnd"/>
      <w:r>
        <w:rPr>
          <w:rStyle w:val="VerbatimChar"/>
          <w:lang w:eastAsia="ko-KR"/>
        </w:rPr>
        <w:t>()</w:t>
      </w:r>
    </w:p>
    <w:p w14:paraId="2C5D818B" w14:textId="1A3F82A5" w:rsidR="00AA3651" w:rsidRDefault="00AA365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0AD5502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매번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읽어온다</w:t>
      </w:r>
      <w:r>
        <w:rPr>
          <w:lang w:eastAsia="ko-KR"/>
        </w:rPr>
        <w:t>.</w:t>
      </w:r>
    </w:p>
    <w:p w14:paraId="64A2F61B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필요하면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명시할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F93CCC2" w14:textId="77777777" w:rsidR="00AA3651" w:rsidRDefault="00AA3651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AC8557B" w14:textId="3A33B02D" w:rsidR="00B01BA2" w:rsidRDefault="00D4797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text: String by lazy </w:t>
      </w:r>
      <w:proofErr w:type="gramStart"/>
      <w:r>
        <w:rPr>
          <w:rStyle w:val="VerbatimChar"/>
          <w:lang w:eastAsia="ko-KR"/>
        </w:rPr>
        <w:t>{ File</w:t>
      </w:r>
      <w:proofErr w:type="gramEnd"/>
      <w:r>
        <w:rPr>
          <w:rStyle w:val="VerbatimChar"/>
          <w:lang w:eastAsia="ko-KR"/>
        </w:rPr>
        <w:t>(</w:t>
      </w:r>
      <w:del w:id="663" w:author="Joyce Lee" w:date="2021-09-06T22:20:00Z">
        <w:r w:rsidDel="00E2040A">
          <w:rPr>
            <w:rStyle w:val="VerbatimChar"/>
            <w:lang w:eastAsia="ko-KR"/>
          </w:rPr>
          <w:delText>"</w:delText>
        </w:r>
      </w:del>
      <w:ins w:id="664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data.txt</w:t>
      </w:r>
      <w:del w:id="665" w:author="Joyce Lee" w:date="2021-09-06T22:20:00Z">
        <w:r w:rsidDel="00E2040A">
          <w:rPr>
            <w:rStyle w:val="VerbatimChar"/>
            <w:lang w:eastAsia="ko-KR"/>
          </w:rPr>
          <w:delText>"</w:delText>
        </w:r>
      </w:del>
      <w:ins w:id="666" w:author="Joyce Lee" w:date="2021-09-06T22:20:00Z">
        <w:r w:rsidR="00E2040A">
          <w:rPr>
            <w:rStyle w:val="VerbatimChar"/>
            <w:lang w:eastAsia="ko-KR"/>
          </w:rPr>
          <w:t>"</w:t>
        </w:r>
      </w:ins>
      <w:r>
        <w:rPr>
          <w:rStyle w:val="VerbatimChar"/>
          <w:lang w:eastAsia="ko-KR"/>
        </w:rPr>
        <w:t>).</w:t>
      </w:r>
      <w:proofErr w:type="spellStart"/>
      <w:r>
        <w:rPr>
          <w:rStyle w:val="VerbatimChar"/>
          <w:lang w:eastAsia="ko-KR"/>
        </w:rPr>
        <w:t>readText</w:t>
      </w:r>
      <w:proofErr w:type="spellEnd"/>
      <w:r>
        <w:rPr>
          <w:rStyle w:val="VerbatimChar"/>
          <w:lang w:eastAsia="ko-KR"/>
        </w:rPr>
        <w:t>() }</w:t>
      </w:r>
    </w:p>
    <w:p w14:paraId="10A0CA7A" w14:textId="038471BB" w:rsidR="00AA3651" w:rsidRDefault="00AA365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2842A32" w14:textId="7F790BF1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구문은</w:t>
      </w:r>
      <w:r>
        <w:rPr>
          <w:lang w:eastAsia="ko-KR"/>
        </w:rPr>
        <w:t xml:space="preserve"> </w:t>
      </w:r>
      <w:r w:rsidR="00AA3651">
        <w:rPr>
          <w:rFonts w:hint="eastAsia"/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모아서</w:t>
      </w:r>
      <w:r>
        <w:rPr>
          <w:lang w:eastAsia="ko-KR"/>
        </w:rPr>
        <w:t xml:space="preserve"> </w:t>
      </w:r>
      <w:r>
        <w:rPr>
          <w:lang w:eastAsia="ko-KR"/>
        </w:rPr>
        <w:t>유지하면서</w:t>
      </w:r>
      <w:r>
        <w:rPr>
          <w:lang w:eastAsia="ko-KR"/>
        </w:rPr>
        <w:t xml:space="preserve"> </w:t>
      </w:r>
      <w:r>
        <w:rPr>
          <w:lang w:eastAsia="ko-KR"/>
        </w:rPr>
        <w:t>읽기와</w:t>
      </w:r>
      <w:r>
        <w:rPr>
          <w:lang w:eastAsia="ko-KR"/>
        </w:rPr>
        <w:t xml:space="preserve"> </w:t>
      </w:r>
      <w:r>
        <w:rPr>
          <w:lang w:eastAsia="ko-KR"/>
        </w:rPr>
        <w:t>쓰기를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(delegate object)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구현하게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>(delegate property)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기능의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경우다</w:t>
      </w:r>
      <w:r>
        <w:rPr>
          <w:lang w:eastAsia="ko-KR"/>
        </w:rPr>
        <w:t xml:space="preserve">.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by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위치하며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코틀린이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정한</w:t>
      </w:r>
      <w:r>
        <w:rPr>
          <w:lang w:eastAsia="ko-KR"/>
        </w:rPr>
        <w:t xml:space="preserve"> </w:t>
      </w:r>
      <w:r>
        <w:rPr>
          <w:lang w:eastAsia="ko-KR"/>
        </w:rPr>
        <w:t>규약을</w:t>
      </w:r>
      <w:r>
        <w:rPr>
          <w:lang w:eastAsia="ko-KR"/>
        </w:rPr>
        <w:t xml:space="preserve"> </w:t>
      </w:r>
      <w:r>
        <w:rPr>
          <w:lang w:eastAsia="ko-KR"/>
        </w:rPr>
        <w:t>만족하는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반환할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lazy {}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요소가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넘기는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 w:rsidR="00AA3651">
        <w:rPr>
          <w:rFonts w:hint="eastAsia"/>
          <w:lang w:eastAsia="ko-KR"/>
        </w:rPr>
        <w:t>일</w:t>
      </w:r>
      <w:r w:rsidR="00AA3651">
        <w:rPr>
          <w:rFonts w:hint="eastAsia"/>
          <w:lang w:eastAsia="ko-KR"/>
        </w:rPr>
        <w:t xml:space="preserve"> </w:t>
      </w:r>
      <w:r w:rsidR="00AA3651">
        <w:rPr>
          <w:rFonts w:hint="eastAsia"/>
          <w:lang w:eastAsia="ko-KR"/>
        </w:rPr>
        <w:t>뿐이</w:t>
      </w:r>
      <w:r>
        <w:rPr>
          <w:lang w:eastAsia="ko-KR"/>
        </w:rPr>
        <w:t>다</w:t>
      </w:r>
      <w:r>
        <w:rPr>
          <w:lang w:eastAsia="ko-KR"/>
        </w:rPr>
        <w:t>(</w:t>
      </w:r>
      <w:r w:rsidRPr="00AA3651">
        <w:rPr>
          <w:b/>
          <w:lang w:eastAsia="ko-KR"/>
        </w:rPr>
        <w:t>2</w:t>
      </w:r>
      <w:r w:rsidRPr="00AA3651">
        <w:rPr>
          <w:b/>
          <w:lang w:eastAsia="ko-KR"/>
        </w:rPr>
        <w:t>장</w:t>
      </w:r>
      <w:r w:rsidRPr="00AA3651">
        <w:rPr>
          <w:b/>
          <w:lang w:eastAsia="ko-KR"/>
        </w:rPr>
        <w:t xml:space="preserve"> </w:t>
      </w:r>
      <w:proofErr w:type="spellStart"/>
      <w:r w:rsidRPr="00AA3651">
        <w:rPr>
          <w:b/>
          <w:lang w:eastAsia="ko-KR"/>
        </w:rPr>
        <w:t>코틀린</w:t>
      </w:r>
      <w:proofErr w:type="spellEnd"/>
      <w:r w:rsidRPr="00AA3651">
        <w:rPr>
          <w:b/>
          <w:lang w:eastAsia="ko-KR"/>
        </w:rPr>
        <w:t xml:space="preserve"> </w:t>
      </w:r>
      <w:r w:rsidRPr="00AA3651">
        <w:rPr>
          <w:b/>
          <w:lang w:eastAsia="ko-KR"/>
        </w:rPr>
        <w:t>언어</w:t>
      </w:r>
      <w:r w:rsidRPr="00AA3651">
        <w:rPr>
          <w:b/>
          <w:lang w:eastAsia="ko-KR"/>
        </w:rPr>
        <w:t xml:space="preserve"> </w:t>
      </w:r>
      <w:r w:rsidRPr="00AA3651">
        <w:rPr>
          <w:b/>
          <w:lang w:eastAsia="ko-KR"/>
        </w:rPr>
        <w:t>기초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생성에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 w:rsidR="00AA3651">
        <w:rPr>
          <w:lang w:eastAsia="ko-KR"/>
        </w:rPr>
        <w:t>람다를</w:t>
      </w:r>
      <w:r w:rsidR="00AA3651">
        <w:rPr>
          <w:lang w:eastAsia="ko-KR"/>
        </w:rPr>
        <w:t xml:space="preserve"> </w:t>
      </w:r>
      <w:r w:rsidR="00AA3651">
        <w:rPr>
          <w:lang w:eastAsia="ko-KR"/>
        </w:rPr>
        <w:t>넘기는</w:t>
      </w:r>
      <w:r w:rsidR="00AA3651">
        <w:rPr>
          <w:lang w:eastAsia="ko-KR"/>
        </w:rPr>
        <w:t xml:space="preserve"> </w:t>
      </w:r>
      <w:r w:rsidR="00AA3651">
        <w:rPr>
          <w:lang w:eastAsia="ko-KR"/>
        </w:rPr>
        <w:t>표준</w:t>
      </w:r>
      <w:r w:rsidR="00AA3651">
        <w:rPr>
          <w:lang w:eastAsia="ko-KR"/>
        </w:rPr>
        <w:t xml:space="preserve"> </w:t>
      </w:r>
      <w:r w:rsidR="00AA3651">
        <w:rPr>
          <w:lang w:eastAsia="ko-KR"/>
        </w:rPr>
        <w:t>라이브러리</w:t>
      </w:r>
      <w:r w:rsidR="00AA3651">
        <w:rPr>
          <w:lang w:eastAsia="ko-KR"/>
        </w:rPr>
        <w:t xml:space="preserve"> </w:t>
      </w:r>
      <w:r w:rsidR="00AA3651">
        <w:rPr>
          <w:lang w:eastAsia="ko-KR"/>
        </w:rPr>
        <w:t>함수를</w:t>
      </w:r>
      <w:r w:rsidR="00AA3651"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>).</w:t>
      </w:r>
    </w:p>
    <w:p w14:paraId="2BB4CE1A" w14:textId="739ABE6B" w:rsidR="00B01BA2" w:rsidRDefault="00D4797A">
      <w:pPr>
        <w:pStyle w:val="a0"/>
        <w:rPr>
          <w:lang w:eastAsia="ko-KR"/>
        </w:rPr>
      </w:pPr>
      <w:proofErr w:type="spellStart"/>
      <w:r>
        <w:rPr>
          <w:lang w:eastAsia="ko-KR"/>
        </w:rPr>
        <w:t>코틀린이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AA3651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계산을</w:t>
      </w:r>
      <w:r>
        <w:rPr>
          <w:lang w:eastAsia="ko-KR"/>
        </w:rPr>
        <w:t xml:space="preserve"> </w:t>
      </w:r>
      <w:r>
        <w:rPr>
          <w:lang w:eastAsia="ko-KR"/>
        </w:rPr>
        <w:t>활성화하는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,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읽거나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리스너</w:t>
      </w:r>
      <w:proofErr w:type="spellEnd"/>
      <w:r>
        <w:rPr>
          <w:lang w:eastAsia="ko-KR"/>
        </w:rPr>
        <w:t>(listener)</w:t>
      </w:r>
      <w:r>
        <w:rPr>
          <w:lang w:eastAsia="ko-KR"/>
        </w:rPr>
        <w:t>에게</w:t>
      </w:r>
      <w:r>
        <w:rPr>
          <w:lang w:eastAsia="ko-KR"/>
        </w:rPr>
        <w:t xml:space="preserve"> </w:t>
      </w:r>
      <w:r>
        <w:rPr>
          <w:lang w:eastAsia="ko-KR"/>
        </w:rPr>
        <w:t>통지해주는</w:t>
      </w:r>
      <w:r>
        <w:rPr>
          <w:lang w:eastAsia="ko-KR"/>
        </w:rPr>
        <w:t xml:space="preserve"> </w:t>
      </w:r>
      <w:r>
        <w:rPr>
          <w:lang w:eastAsia="ko-KR"/>
        </w:rPr>
        <w:t>위임이나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맵에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 w:rsidR="00AA3651"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 w:rsidR="00AA3651">
        <w:rPr>
          <w:rFonts w:hint="eastAsia"/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프로퍼티라는</w:t>
      </w:r>
      <w:r>
        <w:rPr>
          <w:lang w:eastAsia="ko-KR"/>
        </w:rPr>
        <w:t xml:space="preserve"> </w:t>
      </w:r>
      <w:r>
        <w:rPr>
          <w:lang w:eastAsia="ko-KR"/>
        </w:rPr>
        <w:t>맥락에서</w:t>
      </w:r>
      <w:r>
        <w:rPr>
          <w:lang w:eastAsia="ko-KR"/>
        </w:rPr>
        <w:t xml:space="preserve"> </w:t>
      </w:r>
      <w:r>
        <w:rPr>
          <w:lang w:eastAsia="ko-KR"/>
        </w:rPr>
        <w:t>여러분에게</w:t>
      </w:r>
      <w:r>
        <w:rPr>
          <w:lang w:eastAsia="ko-KR"/>
        </w:rPr>
        <w:t xml:space="preserve"> </w:t>
      </w:r>
      <w:r>
        <w:rPr>
          <w:lang w:eastAsia="ko-KR"/>
        </w:rPr>
        <w:t>위임을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 w:rsidR="00AA3651">
        <w:rPr>
          <w:rFonts w:hint="eastAsia"/>
          <w:lang w:eastAsia="ko-KR"/>
        </w:rPr>
        <w:t>맛</w:t>
      </w:r>
      <w:r w:rsidR="00AA3651">
        <w:rPr>
          <w:rFonts w:hint="eastAsia"/>
          <w:lang w:eastAsia="ko-KR"/>
        </w:rPr>
        <w:t xml:space="preserve"> </w:t>
      </w:r>
      <w:r w:rsidR="00AA3651">
        <w:rPr>
          <w:rFonts w:hint="eastAsia"/>
          <w:lang w:eastAsia="ko-KR"/>
        </w:rPr>
        <w:t>보여주고</w:t>
      </w:r>
      <w:r>
        <w:rPr>
          <w:lang w:eastAsia="ko-KR"/>
        </w:rPr>
        <w:t xml:space="preserve">, </w:t>
      </w:r>
      <w:r>
        <w:rPr>
          <w:lang w:eastAsia="ko-KR"/>
        </w:rPr>
        <w:t>종합적인</w:t>
      </w:r>
      <w:r>
        <w:rPr>
          <w:lang w:eastAsia="ko-KR"/>
        </w:rPr>
        <w:t xml:space="preserve"> </w:t>
      </w:r>
      <w:r>
        <w:rPr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논의는</w:t>
      </w:r>
      <w:r>
        <w:rPr>
          <w:lang w:eastAsia="ko-KR"/>
        </w:rPr>
        <w:t xml:space="preserve"> </w:t>
      </w:r>
      <w:r w:rsidRPr="00AA3651">
        <w:rPr>
          <w:b/>
          <w:lang w:eastAsia="ko-KR"/>
        </w:rPr>
        <w:t>7</w:t>
      </w:r>
      <w:r w:rsidRPr="00AA3651">
        <w:rPr>
          <w:b/>
          <w:lang w:eastAsia="ko-KR"/>
        </w:rPr>
        <w:t>장</w:t>
      </w:r>
      <w:r w:rsidRPr="00AA3651">
        <w:rPr>
          <w:b/>
          <w:lang w:eastAsia="ko-KR"/>
        </w:rPr>
        <w:t xml:space="preserve"> </w:t>
      </w:r>
      <w:r w:rsidRPr="00AA3651">
        <w:rPr>
          <w:b/>
          <w:lang w:eastAsia="ko-KR"/>
        </w:rPr>
        <w:t>컬렉션과</w:t>
      </w:r>
      <w:r w:rsidRPr="00AA3651">
        <w:rPr>
          <w:b/>
          <w:lang w:eastAsia="ko-KR"/>
        </w:rPr>
        <w:t xml:space="preserve"> I/O </w:t>
      </w:r>
      <w:r w:rsidRPr="00AA3651">
        <w:rPr>
          <w:b/>
          <w:lang w:eastAsia="ko-KR"/>
        </w:rPr>
        <w:t>자세히</w:t>
      </w:r>
      <w:r w:rsidRPr="00AA3651">
        <w:rPr>
          <w:b/>
          <w:lang w:eastAsia="ko-KR"/>
        </w:rPr>
        <w:t xml:space="preserve"> </w:t>
      </w:r>
      <w:r w:rsidRPr="00AA3651">
        <w:rPr>
          <w:b/>
          <w:lang w:eastAsia="ko-KR"/>
        </w:rPr>
        <w:t>알아보기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Pr="00AA3651">
        <w:rPr>
          <w:b/>
          <w:lang w:eastAsia="ko-KR"/>
        </w:rPr>
        <w:t>11</w:t>
      </w:r>
      <w:r w:rsidRPr="00AA3651">
        <w:rPr>
          <w:b/>
          <w:lang w:eastAsia="ko-KR"/>
        </w:rPr>
        <w:t>장</w:t>
      </w:r>
      <w:r w:rsidRPr="00AA3651">
        <w:rPr>
          <w:b/>
          <w:lang w:eastAsia="ko-KR"/>
        </w:rPr>
        <w:t xml:space="preserve"> </w:t>
      </w:r>
      <w:r w:rsidRPr="00AA3651">
        <w:rPr>
          <w:b/>
          <w:lang w:eastAsia="ko-KR"/>
        </w:rPr>
        <w:t>도메인</w:t>
      </w:r>
      <w:r w:rsidRPr="00AA3651">
        <w:rPr>
          <w:b/>
          <w:lang w:eastAsia="ko-KR"/>
        </w:rPr>
        <w:t xml:space="preserve"> </w:t>
      </w:r>
      <w:r w:rsidRPr="00AA3651">
        <w:rPr>
          <w:b/>
          <w:lang w:eastAsia="ko-KR"/>
        </w:rPr>
        <w:t>특화</w:t>
      </w:r>
      <w:r w:rsidRPr="00AA3651">
        <w:rPr>
          <w:b/>
          <w:lang w:eastAsia="ko-KR"/>
        </w:rPr>
        <w:t xml:space="preserve"> </w:t>
      </w:r>
      <w:r w:rsidRPr="00AA3651">
        <w:rPr>
          <w:b/>
          <w:lang w:eastAsia="ko-KR"/>
        </w:rPr>
        <w:t>언어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라이브러리에서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위임에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 </w:t>
      </w:r>
      <w:r>
        <w:rPr>
          <w:lang w:eastAsia="ko-KR"/>
        </w:rPr>
        <w:t>여러분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설계하는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미</w:t>
      </w:r>
      <w:r w:rsidR="00AA3651">
        <w:rPr>
          <w:rFonts w:hint="eastAsia"/>
          <w:lang w:eastAsia="ko-KR"/>
        </w:rPr>
        <w:t>뤄두겠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52538D0B" w14:textId="77777777" w:rsidR="00B01BA2" w:rsidRDefault="00D4797A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</w:t>
      </w:r>
      <w:r>
        <w:rPr>
          <w:lang w:eastAsia="ko-KR"/>
        </w:rPr>
        <w:t>초기화된</w:t>
      </w:r>
      <w:r>
        <w:rPr>
          <w:lang w:eastAsia="ko-KR"/>
        </w:rPr>
        <w:t xml:space="preserve"> </w:t>
      </w:r>
      <w:r>
        <w:rPr>
          <w:lang w:eastAsia="ko-KR"/>
        </w:rPr>
        <w:t>다음에는</w:t>
      </w:r>
      <w:r>
        <w:rPr>
          <w:lang w:eastAsia="ko-KR"/>
        </w:rPr>
        <w:t xml:space="preserve"> </w:t>
      </w:r>
      <w:r>
        <w:rPr>
          <w:lang w:eastAsia="ko-KR"/>
        </w:rPr>
        <w:t>변경되지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2EEDF3C1" w14:textId="77777777" w:rsidR="00AA3651" w:rsidRDefault="00AA3651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A56B16A" w14:textId="1705FF47" w:rsidR="00B01BA2" w:rsidRDefault="005A5AE9">
      <w:pPr>
        <w:pStyle w:val="SourceCode"/>
        <w:rPr>
          <w:rStyle w:val="VerbatimChar"/>
          <w:lang w:eastAsia="ko-KR"/>
        </w:rPr>
      </w:pPr>
      <w:ins w:id="667" w:author="Joyce Lee" w:date="2021-09-07T00:10:00Z">
        <w:r>
          <w:rPr>
            <w:rStyle w:val="VerbatimChar"/>
            <w:lang w:eastAsia="ko-KR"/>
          </w:rPr>
          <w:t xml:space="preserve">// error: </w:t>
        </w:r>
        <w:r w:rsidRPr="005A5AE9">
          <w:rPr>
            <w:rStyle w:val="VerbatimChar"/>
            <w:lang w:eastAsia="ko-KR"/>
          </w:rPr>
          <w:t>type 'Lazy&lt;String&gt;' has no method '</w:t>
        </w:r>
        <w:proofErr w:type="spellStart"/>
        <w:proofErr w:type="gramStart"/>
        <w:r w:rsidRPr="005A5AE9">
          <w:rPr>
            <w:rStyle w:val="VerbatimChar"/>
            <w:lang w:eastAsia="ko-KR"/>
          </w:rPr>
          <w:t>setValue</w:t>
        </w:r>
        <w:proofErr w:type="spellEnd"/>
        <w:r w:rsidRPr="005A5AE9">
          <w:rPr>
            <w:rStyle w:val="VerbatimChar"/>
            <w:lang w:eastAsia="ko-KR"/>
          </w:rPr>
          <w:t>(</w:t>
        </w:r>
        <w:proofErr w:type="gramEnd"/>
        <w:r w:rsidRPr="005A5AE9">
          <w:rPr>
            <w:rStyle w:val="VerbatimChar"/>
            <w:lang w:eastAsia="ko-KR"/>
          </w:rPr>
          <w:t xml:space="preserve">Chapter4, </w:t>
        </w:r>
        <w:proofErr w:type="spellStart"/>
        <w:r w:rsidRPr="005A5AE9">
          <w:rPr>
            <w:rStyle w:val="VerbatimChar"/>
            <w:lang w:eastAsia="ko-KR"/>
          </w:rPr>
          <w:t>KProperty</w:t>
        </w:r>
        <w:proofErr w:type="spellEnd"/>
        <w:r w:rsidRPr="005A5AE9">
          <w:rPr>
            <w:rStyle w:val="VerbatimChar"/>
            <w:lang w:eastAsia="ko-KR"/>
          </w:rPr>
          <w:t>&lt;*&gt;, String)' and thus it cannot serve as a delegate for var (read-write property)</w:t>
        </w:r>
        <w:r>
          <w:rPr>
            <w:rStyle w:val="VerbatimChar"/>
            <w:lang w:eastAsia="ko-KR"/>
          </w:rPr>
          <w:br/>
        </w:r>
      </w:ins>
      <w:r w:rsidR="00D4797A">
        <w:rPr>
          <w:rStyle w:val="VerbatimChar"/>
          <w:lang w:eastAsia="ko-KR"/>
        </w:rPr>
        <w:t xml:space="preserve">var text by lazy { </w:t>
      </w:r>
      <w:del w:id="668" w:author="Joyce Lee" w:date="2021-09-06T22:20:00Z">
        <w:r w:rsidR="00D4797A" w:rsidDel="00E2040A">
          <w:rPr>
            <w:rStyle w:val="VerbatimChar"/>
            <w:lang w:eastAsia="ko-KR"/>
          </w:rPr>
          <w:delText>“</w:delText>
        </w:r>
      </w:del>
      <w:ins w:id="669" w:author="Joyce Lee" w:date="2021-09-06T22:20:00Z">
        <w:r w:rsidR="00E2040A">
          <w:rPr>
            <w:rStyle w:val="VerbatimChar"/>
            <w:lang w:eastAsia="ko-KR"/>
          </w:rPr>
          <w:t>"</w:t>
        </w:r>
      </w:ins>
      <w:r w:rsidR="00D4797A">
        <w:rPr>
          <w:rStyle w:val="VerbatimChar"/>
          <w:lang w:eastAsia="ko-KR"/>
        </w:rPr>
        <w:t>Hello</w:t>
      </w:r>
      <w:del w:id="670" w:author="Joyce Lee" w:date="2021-09-06T22:20:00Z">
        <w:r w:rsidR="00D4797A" w:rsidDel="00E2040A">
          <w:rPr>
            <w:rStyle w:val="VerbatimChar"/>
            <w:lang w:eastAsia="ko-KR"/>
          </w:rPr>
          <w:delText>”</w:delText>
        </w:r>
      </w:del>
      <w:ins w:id="671" w:author="Joyce Lee" w:date="2021-09-06T22:20:00Z">
        <w:r w:rsidR="00E2040A">
          <w:rPr>
            <w:rStyle w:val="VerbatimChar"/>
            <w:lang w:eastAsia="ko-KR"/>
          </w:rPr>
          <w:t>"</w:t>
        </w:r>
      </w:ins>
      <w:r w:rsidR="00D4797A">
        <w:rPr>
          <w:rStyle w:val="VerbatimChar"/>
          <w:lang w:eastAsia="ko-KR"/>
        </w:rPr>
        <w:t xml:space="preserve"> }</w:t>
      </w:r>
      <w:del w:id="672" w:author="Joyce Lee" w:date="2021-09-07T00:10:00Z">
        <w:r w:rsidR="00D4797A" w:rsidDel="005A5AE9">
          <w:rPr>
            <w:rStyle w:val="VerbatimChar"/>
            <w:lang w:eastAsia="ko-KR"/>
          </w:rPr>
          <w:delText xml:space="preserve"> // Error</w:delText>
        </w:r>
      </w:del>
    </w:p>
    <w:p w14:paraId="7F32BA2C" w14:textId="581D191A" w:rsidR="00AA3651" w:rsidRDefault="00AA365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AE12838" w14:textId="6F58E2AB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>-</w:t>
      </w:r>
      <w:r>
        <w:rPr>
          <w:lang w:eastAsia="ko-KR"/>
        </w:rPr>
        <w:t>안전</w:t>
      </w:r>
      <w:r>
        <w:rPr>
          <w:lang w:eastAsia="ko-KR"/>
        </w:rPr>
        <w:t>(thread-safe)</w:t>
      </w:r>
      <w:r>
        <w:rPr>
          <w:lang w:eastAsia="ko-KR"/>
        </w:rPr>
        <w:t>하다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 w:rsidR="00AA3651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다중스레드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환경에서도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 xml:space="preserve"> </w:t>
      </w:r>
      <w:r>
        <w:rPr>
          <w:lang w:eastAsia="ko-KR"/>
        </w:rPr>
        <w:t>안에서만</w:t>
      </w:r>
      <w:r>
        <w:rPr>
          <w:lang w:eastAsia="ko-KR"/>
        </w:rPr>
        <w:t xml:space="preserve"> </w:t>
      </w:r>
      <w:r>
        <w:rPr>
          <w:lang w:eastAsia="ko-KR"/>
        </w:rPr>
        <w:t>계산하기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접근하려는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스레드는</w:t>
      </w:r>
      <w:r>
        <w:rPr>
          <w:lang w:eastAsia="ko-KR"/>
        </w:rPr>
        <w:t xml:space="preserve"> </w:t>
      </w:r>
      <w:r>
        <w:rPr>
          <w:lang w:eastAsia="ko-KR"/>
        </w:rPr>
        <w:t>궁극적으로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얻게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AD0B7B9" w14:textId="77777777" w:rsidR="00B01BA2" w:rsidRDefault="00D4797A">
      <w:pPr>
        <w:pStyle w:val="a0"/>
        <w:rPr>
          <w:lang w:eastAsia="ko-KR"/>
        </w:rPr>
      </w:pP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1.1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변수에도</w:t>
      </w:r>
      <w:r>
        <w:rPr>
          <w:lang w:eastAsia="ko-KR"/>
        </w:rPr>
        <w:t xml:space="preserve"> </w:t>
      </w:r>
      <w:r>
        <w:rPr>
          <w:lang w:eastAsia="ko-KR"/>
        </w:rPr>
        <w:t>위임을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됐다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본문에서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62F4FB3" w14:textId="77777777" w:rsidR="00AA3651" w:rsidRDefault="00AA365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42503B5" w14:textId="215CC31A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longComputation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): Int {...}</w:t>
      </w:r>
      <w:r>
        <w:br/>
      </w:r>
      <w:r>
        <w:br/>
      </w:r>
      <w:r>
        <w:rPr>
          <w:rStyle w:val="VerbatimChar"/>
        </w:rPr>
        <w:t>fun main(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: Array&lt;String&gt;)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data by lazy { </w:t>
      </w:r>
      <w:proofErr w:type="spellStart"/>
      <w:r>
        <w:rPr>
          <w:rStyle w:val="VerbatimChar"/>
        </w:rPr>
        <w:t>longComputation</w:t>
      </w:r>
      <w:proofErr w:type="spellEnd"/>
      <w:r>
        <w:rPr>
          <w:rStyle w:val="VerbatimChar"/>
        </w:rPr>
        <w:t xml:space="preserve">() } // lazy </w:t>
      </w:r>
      <w:proofErr w:type="spellStart"/>
      <w:r>
        <w:rPr>
          <w:rStyle w:val="VerbatimChar"/>
        </w:rPr>
        <w:t>지역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변수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 = </w:t>
      </w:r>
      <w:proofErr w:type="spellStart"/>
      <w:r>
        <w:rPr>
          <w:rStyle w:val="VerbatimChar"/>
        </w:rPr>
        <w:t>args.firstOrNull</w:t>
      </w:r>
      <w:proofErr w:type="spellEnd"/>
      <w:r>
        <w:rPr>
          <w:rStyle w:val="VerbatimChar"/>
        </w:rPr>
        <w:t>() ?: return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673" w:author="Joyce Lee" w:date="2021-09-06T22:20:00Z">
        <w:r w:rsidDel="00E2040A">
          <w:rPr>
            <w:rStyle w:val="VerbatimChar"/>
          </w:rPr>
          <w:delText>“</w:delText>
        </w:r>
      </w:del>
      <w:ins w:id="67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$name: $data</w:t>
      </w:r>
      <w:del w:id="675" w:author="Joyce Lee" w:date="2021-09-06T22:20:00Z">
        <w:r w:rsidDel="00E2040A">
          <w:rPr>
            <w:rStyle w:val="VerbatimChar"/>
          </w:rPr>
          <w:delText>”</w:delText>
        </w:r>
      </w:del>
      <w:ins w:id="67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) // </w:t>
      </w:r>
      <w:proofErr w:type="spellStart"/>
      <w:r>
        <w:rPr>
          <w:rStyle w:val="VerbatimChar"/>
        </w:rPr>
        <w:t>name</w:t>
      </w:r>
      <w:r>
        <w:rPr>
          <w:rStyle w:val="VerbatimChar"/>
        </w:rPr>
        <w:t>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널이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아닐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때만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data</w:t>
      </w:r>
      <w:r>
        <w:rPr>
          <w:rStyle w:val="VerbatimChar"/>
        </w:rPr>
        <w:t>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접근할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있음</w:t>
      </w:r>
      <w:proofErr w:type="spellEnd"/>
      <w:r>
        <w:br/>
      </w:r>
      <w:r>
        <w:rPr>
          <w:rStyle w:val="VerbatimChar"/>
        </w:rPr>
        <w:t>}</w:t>
      </w:r>
    </w:p>
    <w:p w14:paraId="5466E707" w14:textId="0AB9DFC6" w:rsidR="00AA3651" w:rsidRDefault="00AA365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74A5B62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지금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스마트캐스트를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위임은</w:t>
      </w:r>
      <w:r>
        <w:rPr>
          <w:lang w:eastAsia="ko-KR"/>
        </w:rPr>
        <w:t xml:space="preserve">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다를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접근자로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프로퍼티처럼</w:t>
      </w:r>
      <w:r>
        <w:rPr>
          <w:lang w:eastAsia="ko-KR"/>
        </w:rPr>
        <w:t xml:space="preserve"> </w:t>
      </w:r>
      <w:r>
        <w:rPr>
          <w:lang w:eastAsia="ko-KR"/>
        </w:rPr>
        <w:t>다뤄진다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위임을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캐스트를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뜻이기도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>.</w:t>
      </w:r>
    </w:p>
    <w:p w14:paraId="5C650972" w14:textId="77777777" w:rsidR="00AA3651" w:rsidRDefault="00AA365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AA0A5D9" w14:textId="542476B6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data by lazy {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(data != null) {</w:t>
      </w:r>
      <w:r>
        <w:br/>
      </w:r>
      <w:r>
        <w:rPr>
          <w:rStyle w:val="VerbatimChar"/>
        </w:rPr>
        <w:t xml:space="preserve">    // </w:t>
      </w:r>
      <w:ins w:id="677" w:author="Joyce Lee" w:date="2021-09-07T00:13:00Z">
        <w:r w:rsidR="00130510" w:rsidRPr="00130510">
          <w:rPr>
            <w:rStyle w:val="VerbatimChar"/>
          </w:rPr>
          <w:t>error: smart cast to 'String' is impossible, because 'data' is a property that has open or custom getter</w:t>
        </w:r>
      </w:ins>
      <w:del w:id="678" w:author="Joyce Lee" w:date="2021-09-07T00:13:00Z">
        <w:r w:rsidDel="00130510">
          <w:rPr>
            <w:rStyle w:val="VerbatimChar"/>
          </w:rPr>
          <w:delText>Error: no smart cast, data is nullable here</w:delText>
        </w:r>
      </w:del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679" w:author="Joyce Lee" w:date="2021-09-06T22:20:00Z">
        <w:r w:rsidDel="00E2040A">
          <w:rPr>
            <w:rStyle w:val="VerbatimChar"/>
          </w:rPr>
          <w:delText>“</w:delText>
        </w:r>
      </w:del>
      <w:ins w:id="68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Length: ${</w:t>
      </w:r>
      <w:proofErr w:type="spellStart"/>
      <w:r>
        <w:rPr>
          <w:rStyle w:val="VerbatimChar"/>
        </w:rPr>
        <w:t>data.length</w:t>
      </w:r>
      <w:proofErr w:type="spellEnd"/>
      <w:r>
        <w:rPr>
          <w:rStyle w:val="VerbatimChar"/>
        </w:rPr>
        <w:t>}</w:t>
      </w:r>
      <w:del w:id="681" w:author="Joyce Lee" w:date="2021-09-06T22:20:00Z">
        <w:r w:rsidDel="00E2040A">
          <w:rPr>
            <w:rStyle w:val="VerbatimChar"/>
          </w:rPr>
          <w:delText>”</w:delText>
        </w:r>
      </w:del>
      <w:ins w:id="682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074F2C5" w14:textId="61923878" w:rsidR="00AA3651" w:rsidRDefault="00AA365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00781BA" w14:textId="77777777" w:rsidR="00B01BA2" w:rsidRDefault="00D4797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lazy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다르지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현재로써는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둘의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초기화된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바뀌지</w:t>
      </w:r>
      <w:r>
        <w:rPr>
          <w:lang w:eastAsia="ko-KR"/>
        </w:rPr>
        <w:t xml:space="preserve"> </w:t>
      </w:r>
      <w:r>
        <w:rPr>
          <w:lang w:eastAsia="ko-KR"/>
        </w:rPr>
        <w:t>않더라도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캐스트를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3B0874D8" w14:textId="77777777" w:rsidR="00B01BA2" w:rsidRDefault="00D4797A">
      <w:pPr>
        <w:pStyle w:val="2"/>
        <w:rPr>
          <w:lang w:eastAsia="ko-KR"/>
        </w:rPr>
      </w:pPr>
      <w:bookmarkStart w:id="683" w:name="객체"/>
      <w:bookmarkEnd w:id="683"/>
      <w:r>
        <w:rPr>
          <w:lang w:eastAsia="ko-KR"/>
        </w:rPr>
        <w:t>객체</w:t>
      </w:r>
    </w:p>
    <w:p w14:paraId="4E7745C1" w14:textId="3AB8A79A" w:rsidR="00B01BA2" w:rsidRDefault="00D4797A" w:rsidP="005E25F8">
      <w:pPr>
        <w:pStyle w:val="FirstParagraph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정의에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 w:rsidR="00AA3651">
        <w:rPr>
          <w:rFonts w:hint="eastAsia"/>
          <w:lang w:eastAsia="ko-KR"/>
        </w:rPr>
        <w:t>알아본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proofErr w:type="spellStart"/>
      <w:r w:rsidR="00AA3651">
        <w:rPr>
          <w:rFonts w:hint="eastAsia"/>
          <w:lang w:eastAsia="ko-KR"/>
        </w:rPr>
        <w:t>코틀린에서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선언은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상수를</w:t>
      </w:r>
      <w:r>
        <w:rPr>
          <w:lang w:eastAsia="ko-KR"/>
        </w:rPr>
        <w:t xml:space="preserve"> </w:t>
      </w:r>
      <w:r>
        <w:rPr>
          <w:lang w:eastAsia="ko-KR"/>
        </w:rPr>
        <w:t>합한</w:t>
      </w:r>
      <w:r>
        <w:rPr>
          <w:lang w:eastAsia="ko-KR"/>
        </w:rPr>
        <w:t xml:space="preserve"> </w:t>
      </w:r>
      <w:r w:rsidR="00AA3651">
        <w:rPr>
          <w:rFonts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</w:t>
      </w:r>
      <w:proofErr w:type="spellEnd"/>
      <w:r>
        <w:rPr>
          <w:lang w:eastAsia="ko-KR"/>
        </w:rPr>
        <w:t xml:space="preserve">(singleton),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 w:rsidR="005E25F8">
        <w:rPr>
          <w:rFonts w:hint="eastAsia"/>
          <w:lang w:eastAsia="ko-KR"/>
        </w:rPr>
        <w:t xml:space="preserve"> </w:t>
      </w:r>
      <w:ins w:id="684" w:author="Joyce Lee" w:date="2021-09-07T00:14:00Z">
        <w:r w:rsidR="00537D86">
          <w:rPr>
            <w:rFonts w:hint="eastAsia"/>
            <w:lang w:eastAsia="ko-KR"/>
          </w:rPr>
          <w:t>그리고</w:t>
        </w:r>
        <w:r w:rsidR="00537D86">
          <w:rPr>
            <w:rFonts w:hint="eastAsia"/>
            <w:lang w:eastAsia="ko-KR"/>
          </w:rPr>
          <w:t xml:space="preserve"> </w:t>
        </w:r>
        <w:r w:rsidR="00537D86">
          <w:rPr>
            <w:rFonts w:hint="eastAsia"/>
            <w:lang w:eastAsia="ko-KR"/>
          </w:rPr>
          <w:t>자바</w:t>
        </w:r>
        <w:r w:rsidR="00537D86">
          <w:rPr>
            <w:rFonts w:hint="eastAsia"/>
            <w:lang w:eastAsia="ko-KR"/>
          </w:rPr>
          <w:t xml:space="preserve"> </w:t>
        </w:r>
        <w:r w:rsidR="00537D86">
          <w:rPr>
            <w:rFonts w:hint="eastAsia"/>
            <w:lang w:eastAsia="ko-KR"/>
          </w:rPr>
          <w:t>익명</w:t>
        </w:r>
        <w:r w:rsidR="00537D86">
          <w:rPr>
            <w:rFonts w:hint="eastAsia"/>
            <w:lang w:eastAsia="ko-KR"/>
          </w:rPr>
          <w:t xml:space="preserve"> </w:t>
        </w:r>
        <w:r w:rsidR="00537D86">
          <w:rPr>
            <w:rFonts w:hint="eastAsia"/>
            <w:lang w:eastAsia="ko-KR"/>
          </w:rPr>
          <w:t>클래스</w:t>
        </w:r>
        <w:r w:rsidR="00537D86">
          <w:rPr>
            <w:rFonts w:hint="eastAsia"/>
            <w:lang w:eastAsia="ko-KR"/>
          </w:rPr>
          <w:t>(</w:t>
        </w:r>
        <w:r w:rsidR="00537D86">
          <w:rPr>
            <w:lang w:eastAsia="ko-KR"/>
          </w:rPr>
          <w:t>anonymous class)</w:t>
        </w:r>
      </w:ins>
      <w:del w:id="685" w:author="Joyce Lee" w:date="2021-09-07T00:14:00Z">
        <w:r w:rsidR="005E25F8" w:rsidDel="00537D86">
          <w:rPr>
            <w:lang w:eastAsia="ko-KR"/>
          </w:rPr>
          <w:delText>We’ll also look at object expressions which play a role similar to Java’s anonymous classes</w:delText>
        </w:r>
        <w:commentRangeStart w:id="686"/>
        <w:r w:rsidR="005E25F8" w:rsidDel="00537D86">
          <w:rPr>
            <w:lang w:eastAsia="ko-KR"/>
          </w:rPr>
          <w:delText>.</w:delText>
        </w:r>
        <w:commentRangeEnd w:id="686"/>
        <w:r w:rsidR="005E25F8" w:rsidDel="00537D86">
          <w:rPr>
            <w:rStyle w:val="ad"/>
          </w:rPr>
          <w:commentReference w:id="686"/>
        </w:r>
      </w:del>
      <w:ins w:id="687" w:author="Joyce Lee" w:date="2021-09-07T00:14:00Z">
        <w:r w:rsidR="00537D86">
          <w:rPr>
            <w:rFonts w:hint="eastAsia"/>
            <w:lang w:eastAsia="ko-KR"/>
          </w:rPr>
          <w:t>와</w:t>
        </w:r>
        <w:r w:rsidR="00537D86">
          <w:rPr>
            <w:rFonts w:hint="eastAsia"/>
            <w:lang w:eastAsia="ko-KR"/>
          </w:rPr>
          <w:t xml:space="preserve"> </w:t>
        </w:r>
        <w:r w:rsidR="00537D86">
          <w:rPr>
            <w:rFonts w:hint="eastAsia"/>
            <w:lang w:eastAsia="ko-KR"/>
          </w:rPr>
          <w:t>비슷한</w:t>
        </w:r>
        <w:r w:rsidR="00537D86">
          <w:rPr>
            <w:rFonts w:hint="eastAsia"/>
            <w:lang w:eastAsia="ko-KR"/>
          </w:rPr>
          <w:t xml:space="preserve"> </w:t>
        </w:r>
        <w:r w:rsidR="00537D86">
          <w:rPr>
            <w:rFonts w:hint="eastAsia"/>
            <w:lang w:eastAsia="ko-KR"/>
          </w:rPr>
          <w:t>역할을</w:t>
        </w:r>
        <w:r w:rsidR="00537D86">
          <w:rPr>
            <w:rFonts w:hint="eastAsia"/>
            <w:lang w:eastAsia="ko-KR"/>
          </w:rPr>
          <w:t xml:space="preserve"> </w:t>
        </w:r>
        <w:r w:rsidR="00537D86">
          <w:rPr>
            <w:rFonts w:hint="eastAsia"/>
            <w:lang w:eastAsia="ko-KR"/>
          </w:rPr>
          <w:t>하는</w:t>
        </w:r>
        <w:r w:rsidR="00537D86">
          <w:rPr>
            <w:rFonts w:hint="eastAsia"/>
            <w:lang w:eastAsia="ko-KR"/>
          </w:rPr>
          <w:t xml:space="preserve"> </w:t>
        </w:r>
        <w:r w:rsidR="00537D86">
          <w:rPr>
            <w:rFonts w:hint="eastAsia"/>
            <w:lang w:eastAsia="ko-KR"/>
          </w:rPr>
          <w:t>객체</w:t>
        </w:r>
        <w:r w:rsidR="00537D86">
          <w:rPr>
            <w:rFonts w:hint="eastAsia"/>
            <w:lang w:eastAsia="ko-KR"/>
          </w:rPr>
          <w:t xml:space="preserve"> </w:t>
        </w:r>
        <w:r w:rsidR="00537D86">
          <w:rPr>
            <w:rFonts w:hint="eastAsia"/>
            <w:lang w:eastAsia="ko-KR"/>
          </w:rPr>
          <w:t>식에</w:t>
        </w:r>
        <w:r w:rsidR="00537D86">
          <w:rPr>
            <w:rFonts w:hint="eastAsia"/>
            <w:lang w:eastAsia="ko-KR"/>
          </w:rPr>
          <w:t xml:space="preserve"> </w:t>
        </w:r>
        <w:r w:rsidR="00537D86">
          <w:rPr>
            <w:rFonts w:hint="eastAsia"/>
            <w:lang w:eastAsia="ko-KR"/>
          </w:rPr>
          <w:t>대해서도</w:t>
        </w:r>
        <w:r w:rsidR="00537D86">
          <w:rPr>
            <w:rFonts w:hint="eastAsia"/>
            <w:lang w:eastAsia="ko-KR"/>
          </w:rPr>
          <w:t xml:space="preserve"> </w:t>
        </w:r>
        <w:r w:rsidR="00537D86">
          <w:rPr>
            <w:rFonts w:hint="eastAsia"/>
            <w:lang w:eastAsia="ko-KR"/>
          </w:rPr>
          <w:t>살펴본다</w:t>
        </w:r>
        <w:r w:rsidR="00537D86">
          <w:rPr>
            <w:rFonts w:hint="eastAsia"/>
            <w:lang w:eastAsia="ko-KR"/>
          </w:rPr>
          <w:t>.</w:t>
        </w:r>
      </w:ins>
    </w:p>
    <w:p w14:paraId="50BBE8EF" w14:textId="77777777" w:rsidR="00B01BA2" w:rsidRDefault="00D4797A">
      <w:pPr>
        <w:pStyle w:val="3"/>
        <w:rPr>
          <w:lang w:eastAsia="ko-KR"/>
        </w:rPr>
      </w:pPr>
      <w:bookmarkStart w:id="688" w:name="객체-선언"/>
      <w:bookmarkEnd w:id="688"/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</w:p>
    <w:p w14:paraId="53E40146" w14:textId="77777777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코틀린은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오직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존재하게</w:t>
      </w:r>
      <w:r>
        <w:rPr>
          <w:lang w:eastAsia="ko-KR"/>
        </w:rPr>
        <w:t xml:space="preserve"> </w:t>
      </w:r>
      <w:r>
        <w:rPr>
          <w:lang w:eastAsia="ko-KR"/>
        </w:rPr>
        <w:t>보장하는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내장하고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object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678746C3" w14:textId="77777777" w:rsidR="003A10FB" w:rsidRDefault="003A10F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D11BC35" w14:textId="6F9F5B77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object Application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 = </w:t>
      </w:r>
      <w:del w:id="689" w:author="Joyce Lee" w:date="2021-09-06T22:20:00Z">
        <w:r w:rsidDel="00E2040A">
          <w:rPr>
            <w:rStyle w:val="VerbatimChar"/>
          </w:rPr>
          <w:delText>“</w:delText>
        </w:r>
      </w:del>
      <w:ins w:id="69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My Application</w:t>
      </w:r>
      <w:del w:id="691" w:author="Joyce Lee" w:date="2021-09-06T22:20:00Z">
        <w:r w:rsidDel="00E2040A">
          <w:rPr>
            <w:rStyle w:val="VerbatimChar"/>
          </w:rPr>
          <w:delText>”</w:delText>
        </w:r>
      </w:del>
      <w:ins w:id="692" w:author="Joyce Lee" w:date="2021-09-06T22:20:00Z">
        <w:r w:rsidR="00E2040A">
          <w:rPr>
            <w:rStyle w:val="VerbatimChar"/>
          </w:rPr>
          <w:t>"</w:t>
        </w:r>
      </w:ins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</w:t>
      </w:r>
      <w:proofErr w:type="spellStart"/>
      <w:proofErr w:type="gramStart"/>
      <w:r>
        <w:rPr>
          <w:rStyle w:val="VerbatimChar"/>
        </w:rPr>
        <w:t>toString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= name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exit() { }</w:t>
      </w:r>
      <w:r>
        <w:br/>
      </w:r>
      <w:r>
        <w:rPr>
          <w:rStyle w:val="VerbatimChar"/>
        </w:rPr>
        <w:t>}</w:t>
      </w:r>
    </w:p>
    <w:p w14:paraId="1F4C27D8" w14:textId="47A147E2" w:rsidR="003A10FB" w:rsidRDefault="003A10F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C6E3F07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선언은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것이기도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28EC39EF" w14:textId="77777777" w:rsidR="003A10FB" w:rsidRDefault="003A10F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C74E077" w14:textId="09774225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gramStart"/>
      <w:r>
        <w:rPr>
          <w:rStyle w:val="VerbatimChar"/>
        </w:rPr>
        <w:t>describe(</w:t>
      </w:r>
      <w:proofErr w:type="gramEnd"/>
      <w:r>
        <w:rPr>
          <w:rStyle w:val="VerbatimChar"/>
        </w:rPr>
        <w:t xml:space="preserve">app: Application) = app.name // </w:t>
      </w:r>
      <w:proofErr w:type="spellStart"/>
      <w:r>
        <w:rPr>
          <w:rStyle w:val="VerbatimChar"/>
        </w:rPr>
        <w:t>Application</w:t>
      </w:r>
      <w:r>
        <w:rPr>
          <w:rStyle w:val="VerbatimChar"/>
        </w:rPr>
        <w:t>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타입임</w:t>
      </w:r>
      <w:proofErr w:type="spellEnd"/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(Application)                    // </w:t>
      </w:r>
      <w:proofErr w:type="spellStart"/>
      <w:r>
        <w:rPr>
          <w:rStyle w:val="VerbatimChar"/>
        </w:rPr>
        <w:t>Application</w:t>
      </w:r>
      <w:r>
        <w:rPr>
          <w:rStyle w:val="VerbatimChar"/>
        </w:rPr>
        <w:t>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값임</w:t>
      </w:r>
      <w:proofErr w:type="spellEnd"/>
      <w:r>
        <w:br/>
      </w:r>
      <w:r>
        <w:rPr>
          <w:rStyle w:val="VerbatimChar"/>
        </w:rPr>
        <w:t>}</w:t>
      </w:r>
    </w:p>
    <w:p w14:paraId="3F314162" w14:textId="5FA6326D" w:rsidR="003A10FB" w:rsidRDefault="003A10F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AD3DE70" w14:textId="115EA01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보통</w:t>
      </w:r>
      <w:r w:rsidR="003A10FB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하나뿐이기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인스턴스만</w:t>
      </w:r>
      <w:r>
        <w:rPr>
          <w:lang w:eastAsia="ko-KR"/>
        </w:rPr>
        <w:t xml:space="preserve"> </w:t>
      </w:r>
      <w:r>
        <w:rPr>
          <w:lang w:eastAsia="ko-KR"/>
        </w:rPr>
        <w:t>가리켜도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쓰는지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 w:rsidR="003A10FB">
        <w:rPr>
          <w:lang w:eastAsia="ko-KR"/>
        </w:rPr>
        <w:t>있</w:t>
      </w:r>
      <w:r w:rsidR="003A10FB">
        <w:rPr>
          <w:rFonts w:hint="eastAsia"/>
          <w:lang w:eastAsia="ko-KR"/>
        </w:rPr>
        <w:t>다</w:t>
      </w:r>
      <w:r w:rsidR="003A10FB">
        <w:rPr>
          <w:rFonts w:hint="eastAsia"/>
          <w:lang w:eastAsia="ko-KR"/>
        </w:rPr>
        <w:t xml:space="preserve">. </w:t>
      </w:r>
      <w:r w:rsidR="003A10FB"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무의미하다</w:t>
      </w:r>
      <w:r>
        <w:rPr>
          <w:lang w:eastAsia="ko-KR"/>
        </w:rPr>
        <w:t>.</w:t>
      </w:r>
    </w:p>
    <w:p w14:paraId="2D096B25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>-</w:t>
      </w:r>
      <w:r>
        <w:rPr>
          <w:lang w:eastAsia="ko-KR"/>
        </w:rPr>
        <w:t>안전하다</w:t>
      </w:r>
      <w:r>
        <w:rPr>
          <w:lang w:eastAsia="ko-KR"/>
        </w:rPr>
        <w:t xml:space="preserve">.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실행되는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스레드에서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접근하더라도</w:t>
      </w:r>
      <w:r>
        <w:rPr>
          <w:lang w:eastAsia="ko-KR"/>
        </w:rPr>
        <w:t xml:space="preserve"> </w:t>
      </w:r>
      <w:r>
        <w:rPr>
          <w:lang w:eastAsia="ko-KR"/>
        </w:rPr>
        <w:t>오직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인스턴스만</w:t>
      </w:r>
      <w:r>
        <w:rPr>
          <w:lang w:eastAsia="ko-KR"/>
        </w:rPr>
        <w:t xml:space="preserve"> </w:t>
      </w:r>
      <w:r>
        <w:rPr>
          <w:lang w:eastAsia="ko-KR"/>
        </w:rPr>
        <w:t>공유되고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코드도</w:t>
      </w:r>
      <w:r>
        <w:rPr>
          <w:lang w:eastAsia="ko-KR"/>
        </w:rPr>
        <w:t xml:space="preserve">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한번만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실행되도록</w:t>
      </w:r>
      <w:r>
        <w:rPr>
          <w:lang w:eastAsia="ko-KR"/>
        </w:rPr>
        <w:t xml:space="preserve"> </w:t>
      </w:r>
      <w:r>
        <w:rPr>
          <w:lang w:eastAsia="ko-KR"/>
        </w:rPr>
        <w:t>보장한다</w:t>
      </w:r>
      <w:r>
        <w:rPr>
          <w:lang w:eastAsia="ko-KR"/>
        </w:rPr>
        <w:t>.</w:t>
      </w:r>
    </w:p>
    <w:p w14:paraId="5D60390A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초기화는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로딩되는</w:t>
      </w:r>
      <w:r>
        <w:rPr>
          <w:lang w:eastAsia="ko-KR"/>
        </w:rPr>
        <w:t xml:space="preserve"> </w:t>
      </w:r>
      <w:r>
        <w:rPr>
          <w:lang w:eastAsia="ko-KR"/>
        </w:rPr>
        <w:t>시점까지</w:t>
      </w:r>
      <w:r>
        <w:rPr>
          <w:lang w:eastAsia="ko-KR"/>
        </w:rPr>
        <w:t xml:space="preserve"> </w:t>
      </w:r>
      <w:r>
        <w:rPr>
          <w:lang w:eastAsia="ko-KR"/>
        </w:rPr>
        <w:t>지연된다</w:t>
      </w:r>
      <w:r>
        <w:rPr>
          <w:lang w:eastAsia="ko-KR"/>
        </w:rPr>
        <w:t xml:space="preserve">. </w:t>
      </w:r>
      <w:r>
        <w:rPr>
          <w:lang w:eastAsia="ko-KR"/>
        </w:rPr>
        <w:t>보통은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인스턴스에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초기화가</w:t>
      </w:r>
      <w:r>
        <w:rPr>
          <w:lang w:eastAsia="ko-KR"/>
        </w:rPr>
        <w:t xml:space="preserve"> </w:t>
      </w:r>
      <w:r>
        <w:rPr>
          <w:lang w:eastAsia="ko-KR"/>
        </w:rPr>
        <w:t>이뤄진다</w:t>
      </w:r>
      <w:r>
        <w:rPr>
          <w:lang w:eastAsia="ko-KR"/>
        </w:rPr>
        <w:t>.</w:t>
      </w:r>
    </w:p>
    <w:p w14:paraId="4F79233A" w14:textId="77777777" w:rsidR="00B01BA2" w:rsidRDefault="00D4797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생성자와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(static)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조합한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상글턴을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에뮬레이션한다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선언은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내용에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달라지며</w:t>
      </w:r>
      <w:r>
        <w:rPr>
          <w:lang w:eastAsia="ko-KR"/>
        </w:rPr>
        <w:t xml:space="preserve">, </w:t>
      </w:r>
      <w:r>
        <w:rPr>
          <w:lang w:eastAsia="ko-KR"/>
        </w:rPr>
        <w:t>보통은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스레드</w:t>
      </w:r>
      <w:r>
        <w:rPr>
          <w:lang w:eastAsia="ko-KR"/>
        </w:rPr>
        <w:t>-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스레드</w:t>
      </w:r>
      <w:r>
        <w:rPr>
          <w:lang w:eastAsia="ko-KR"/>
        </w:rPr>
        <w:t>-</w:t>
      </w:r>
      <w:r>
        <w:rPr>
          <w:lang w:eastAsia="ko-KR"/>
        </w:rPr>
        <w:t>안전하지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Application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JVM </w:t>
      </w:r>
      <w:r>
        <w:rPr>
          <w:lang w:eastAsia="ko-KR"/>
        </w:rPr>
        <w:t>바이트코드를</w:t>
      </w:r>
      <w:r>
        <w:rPr>
          <w:lang w:eastAsia="ko-KR"/>
        </w:rPr>
        <w:t xml:space="preserve"> </w:t>
      </w:r>
      <w:r>
        <w:rPr>
          <w:lang w:eastAsia="ko-KR"/>
        </w:rPr>
        <w:t>살펴보면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0773956" w14:textId="77777777" w:rsidR="003A10FB" w:rsidRDefault="003A10F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54945CD" w14:textId="72031984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>public final class Application {</w:t>
      </w:r>
      <w:r>
        <w:br/>
      </w:r>
      <w:r>
        <w:rPr>
          <w:rStyle w:val="VerbatimChar"/>
        </w:rPr>
        <w:t xml:space="preserve">  private static final String name = </w:t>
      </w:r>
      <w:del w:id="693" w:author="Joyce Lee" w:date="2021-09-06T22:20:00Z">
        <w:r w:rsidDel="00E2040A">
          <w:rPr>
            <w:rStyle w:val="VerbatimChar"/>
          </w:rPr>
          <w:delText>"</w:delText>
        </w:r>
      </w:del>
      <w:ins w:id="69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My Application</w:t>
      </w:r>
      <w:del w:id="695" w:author="Joyce Lee" w:date="2021-09-06T22:20:00Z">
        <w:r w:rsidDel="00E2040A">
          <w:rPr>
            <w:rStyle w:val="VerbatimChar"/>
          </w:rPr>
          <w:delText>"</w:delText>
        </w:r>
      </w:del>
      <w:ins w:id="69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static final Application INSTANCE;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private </w:t>
      </w:r>
      <w:proofErr w:type="gramStart"/>
      <w:r>
        <w:rPr>
          <w:rStyle w:val="VerbatimChar"/>
        </w:rPr>
        <w:t>Application(</w:t>
      </w:r>
      <w:proofErr w:type="gramEnd"/>
      <w:r>
        <w:rPr>
          <w:rStyle w:val="VerbatimChar"/>
        </w:rPr>
        <w:t>) {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final String</w:t>
      </w:r>
      <w:ins w:id="697" w:author="Joyce Lee" w:date="2021-09-07T00:16:00Z">
        <w:r w:rsidR="007824D9">
          <w:rPr>
            <w:rStyle w:val="VerbatimChar"/>
          </w:rPr>
          <w:t xml:space="preserve"> </w:t>
        </w:r>
      </w:ins>
      <w:proofErr w:type="spellStart"/>
      <w:r>
        <w:rPr>
          <w:rStyle w:val="VerbatimChar"/>
        </w:rPr>
        <w:t>getName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return name;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final void exit() {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static {</w:t>
      </w:r>
      <w:r>
        <w:br/>
      </w:r>
      <w:r>
        <w:rPr>
          <w:rStyle w:val="VerbatimChar"/>
        </w:rPr>
        <w:t xml:space="preserve">    INSTANCE = new Application();</w:t>
      </w:r>
      <w:r>
        <w:br/>
      </w:r>
      <w:r>
        <w:rPr>
          <w:rStyle w:val="VerbatimChar"/>
        </w:rPr>
        <w:t xml:space="preserve">    name = </w:t>
      </w:r>
      <w:del w:id="698" w:author="Joyce Lee" w:date="2021-09-06T22:20:00Z">
        <w:r w:rsidDel="00E2040A">
          <w:rPr>
            <w:rStyle w:val="VerbatimChar"/>
          </w:rPr>
          <w:delText>"</w:delText>
        </w:r>
      </w:del>
      <w:ins w:id="69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My Application</w:t>
      </w:r>
      <w:del w:id="700" w:author="Joyce Lee" w:date="2021-09-06T22:20:00Z">
        <w:r w:rsidDel="00E2040A">
          <w:rPr>
            <w:rStyle w:val="VerbatimChar"/>
          </w:rPr>
          <w:delText>"</w:delText>
        </w:r>
      </w:del>
      <w:ins w:id="70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255DCB4" w14:textId="0300AF6C" w:rsidR="003A10FB" w:rsidRDefault="003A10F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707D298" w14:textId="4C568765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코드에서는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INSTANCE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참조하는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3A10FB">
        <w:rPr>
          <w:b/>
          <w:lang w:eastAsia="ko-KR"/>
        </w:rPr>
        <w:t>12</w:t>
      </w:r>
      <w:r w:rsidRPr="003A10FB">
        <w:rPr>
          <w:b/>
          <w:lang w:eastAsia="ko-KR"/>
        </w:rPr>
        <w:t>장</w:t>
      </w:r>
      <w:r w:rsidRPr="003A10FB">
        <w:rPr>
          <w:b/>
          <w:lang w:eastAsia="ko-KR"/>
        </w:rPr>
        <w:t xml:space="preserve"> </w:t>
      </w:r>
      <w:r w:rsidRPr="003A10FB">
        <w:rPr>
          <w:b/>
          <w:lang w:eastAsia="ko-KR"/>
        </w:rPr>
        <w:t>자바</w:t>
      </w:r>
      <w:r w:rsidRPr="003A10FB">
        <w:rPr>
          <w:b/>
          <w:lang w:eastAsia="ko-KR"/>
        </w:rPr>
        <w:t xml:space="preserve"> </w:t>
      </w:r>
      <w:r w:rsidRPr="003A10FB">
        <w:rPr>
          <w:b/>
          <w:lang w:eastAsia="ko-KR"/>
        </w:rPr>
        <w:t>상호</w:t>
      </w:r>
      <w:r w:rsidRPr="003A10FB">
        <w:rPr>
          <w:b/>
          <w:lang w:eastAsia="ko-KR"/>
        </w:rPr>
        <w:t xml:space="preserve"> </w:t>
      </w:r>
      <w:r w:rsidRPr="003A10FB">
        <w:rPr>
          <w:b/>
          <w:lang w:eastAsia="ko-KR"/>
        </w:rPr>
        <w:t>운용성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>.</w:t>
      </w:r>
    </w:p>
    <w:p w14:paraId="2226D448" w14:textId="0A509092" w:rsidR="00B01BA2" w:rsidRDefault="00D4797A">
      <w:pPr>
        <w:pStyle w:val="a0"/>
        <w:rPr>
          <w:lang w:eastAsia="ko-KR"/>
        </w:rPr>
      </w:pP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선언도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객체에는</w:t>
      </w:r>
      <w:r>
        <w:rPr>
          <w:lang w:eastAsia="ko-KR"/>
        </w:rPr>
        <w:t xml:space="preserve"> </w:t>
      </w:r>
      <w:r w:rsidR="00DA2C8D">
        <w:rPr>
          <w:lang w:eastAsia="ko-KR"/>
        </w:rPr>
        <w:t>주생성자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 w:rsidR="00DA2C8D">
        <w:rPr>
          <w:lang w:eastAsia="ko-KR"/>
        </w:rPr>
        <w:t>부생성자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만들어지기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호출이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46AA9770" w14:textId="38BE29CD" w:rsidR="00B01BA2" w:rsidRDefault="00D4797A">
      <w:pPr>
        <w:pStyle w:val="a0"/>
        <w:rPr>
          <w:lang w:eastAsia="ko-KR"/>
        </w:rPr>
      </w:pP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inner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붙을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바깥쪽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인스턴스와</w:t>
      </w:r>
      <w:r>
        <w:rPr>
          <w:lang w:eastAsia="ko-KR"/>
        </w:rPr>
        <w:t xml:space="preserve"> </w:t>
      </w:r>
      <w:r>
        <w:rPr>
          <w:lang w:eastAsia="ko-KR"/>
        </w:rPr>
        <w:t>연관이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,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 w:rsidR="003A10FB">
        <w:rPr>
          <w:rFonts w:hint="eastAsia"/>
          <w:lang w:eastAsia="ko-KR"/>
        </w:rPr>
        <w:t>하나</w:t>
      </w:r>
      <w:r w:rsidR="003A10FB">
        <w:rPr>
          <w:lang w:eastAsia="ko-KR"/>
        </w:rPr>
        <w:t>뿐이기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inner</w:t>
      </w:r>
      <w:r>
        <w:rPr>
          <w:lang w:eastAsia="ko-KR"/>
        </w:rPr>
        <w:t xml:space="preserve"> </w:t>
      </w:r>
      <w:r>
        <w:rPr>
          <w:lang w:eastAsia="ko-KR"/>
        </w:rPr>
        <w:t>변경자가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불필요해진다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inner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금지한다</w:t>
      </w:r>
      <w:r>
        <w:rPr>
          <w:lang w:eastAsia="ko-KR"/>
        </w:rPr>
        <w:t>.</w:t>
      </w:r>
    </w:p>
    <w:p w14:paraId="19806FE4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lastRenderedPageBreak/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선언들과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,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임포트해서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Application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정의되어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DFD7966" w14:textId="77777777" w:rsidR="003A10FB" w:rsidRDefault="003A10FB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F514D40" w14:textId="702703CF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import </w:t>
      </w:r>
      <w:proofErr w:type="spellStart"/>
      <w:r>
        <w:rPr>
          <w:rStyle w:val="VerbatimChar"/>
          <w:lang w:eastAsia="ko-KR"/>
        </w:rPr>
        <w:t>Application.exit</w:t>
      </w:r>
      <w:proofErr w:type="spellEnd"/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VerbatimChar"/>
          <w:lang w:eastAsia="ko-KR"/>
        </w:rPr>
        <w:t>fun main()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(Application.name</w:t>
      </w:r>
      <w:proofErr w:type="gramStart"/>
      <w:r>
        <w:rPr>
          <w:rStyle w:val="VerbatimChar"/>
          <w:lang w:eastAsia="ko-KR"/>
        </w:rPr>
        <w:t>) /</w:t>
      </w:r>
      <w:proofErr w:type="gramEnd"/>
      <w:r>
        <w:rPr>
          <w:rStyle w:val="VerbatimChar"/>
          <w:lang w:eastAsia="ko-KR"/>
        </w:rPr>
        <w:t xml:space="preserve">/ </w:t>
      </w:r>
      <w:r>
        <w:rPr>
          <w:rStyle w:val="VerbatimChar"/>
          <w:lang w:eastAsia="ko-KR"/>
        </w:rPr>
        <w:t>전체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이름을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사용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exit()                    // </w:t>
      </w:r>
      <w:r>
        <w:rPr>
          <w:rStyle w:val="VerbatimChar"/>
          <w:lang w:eastAsia="ko-KR"/>
        </w:rPr>
        <w:t>간단한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이름을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사용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23CA2086" w14:textId="1C4E8621" w:rsidR="003A10FB" w:rsidRDefault="003A10F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D0D7EC6" w14:textId="76D69700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 w:rsidR="003A10FB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 w:rsidR="003A10FB">
        <w:rPr>
          <w:rFonts w:hint="eastAsia"/>
          <w:lang w:eastAsia="ko-KR"/>
        </w:rPr>
        <w:t>할</w:t>
      </w:r>
      <w:r w:rsidR="003A10FB">
        <w:rPr>
          <w:rFonts w:hint="eastAsia"/>
          <w:lang w:eastAsia="ko-KR"/>
        </w:rPr>
        <w:t xml:space="preserve"> </w:t>
      </w:r>
      <w:r w:rsidR="003A10FB"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임포트문으로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임포트할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0549D57E" w14:textId="77777777" w:rsidR="003A10FB" w:rsidRDefault="003A10FB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9C52269" w14:textId="7C8FF2F3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import </w:t>
      </w:r>
      <w:proofErr w:type="gramStart"/>
      <w:r>
        <w:rPr>
          <w:rStyle w:val="VerbatimChar"/>
          <w:lang w:eastAsia="ko-KR"/>
        </w:rPr>
        <w:t>Application.*</w:t>
      </w:r>
      <w:proofErr w:type="gramEnd"/>
      <w:r>
        <w:rPr>
          <w:rStyle w:val="VerbatimChar"/>
          <w:lang w:eastAsia="ko-KR"/>
        </w:rPr>
        <w:t xml:space="preserve"> // Error</w:t>
      </w:r>
    </w:p>
    <w:p w14:paraId="39684C9D" w14:textId="714FF215" w:rsidR="003A10FB" w:rsidRDefault="003A10F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AC5DDA1" w14:textId="216BE40C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제약을</w:t>
      </w:r>
      <w:r>
        <w:rPr>
          <w:lang w:eastAsia="ko-KR"/>
        </w:rPr>
        <w:t xml:space="preserve"> </w:t>
      </w:r>
      <w:r>
        <w:rPr>
          <w:lang w:eastAsia="ko-KR"/>
        </w:rPr>
        <w:t>가하는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안에는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들어있기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 w:rsidR="003A10FB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임포트를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메서드까지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임포트되어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생길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3D427E7" w14:textId="7AC91931" w:rsidR="00B01BA2" w:rsidRDefault="00D4797A">
      <w:pPr>
        <w:pStyle w:val="a0"/>
        <w:rPr>
          <w:lang w:eastAsia="ko-KR"/>
        </w:rPr>
      </w:pP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내포될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심지어는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내포될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싱글턴이며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애플리케이션에서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 xml:space="preserve">.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둘러싸고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클래스마다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한다면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넣거나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 w:rsidR="003A10FB">
        <w:rPr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정의들은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문맥에</w:t>
      </w:r>
      <w:r>
        <w:rPr>
          <w:lang w:eastAsia="ko-KR"/>
        </w:rPr>
        <w:t xml:space="preserve"> </w:t>
      </w:r>
      <w:r>
        <w:rPr>
          <w:lang w:eastAsia="ko-KR"/>
        </w:rPr>
        <w:t>의존하므로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>
        <w:rPr>
          <w:lang w:eastAsia="ko-KR"/>
        </w:rPr>
        <w:t>(object expression)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영역의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있다가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14:paraId="243309D9" w14:textId="0FD862F7" w:rsidR="00B01BA2" w:rsidRDefault="00D4797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세상에는</w:t>
      </w:r>
      <w:r>
        <w:rPr>
          <w:lang w:eastAsia="ko-KR"/>
        </w:rPr>
        <w:t xml:space="preserve">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>(utility class)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종종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.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가지지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>(</w:t>
      </w:r>
      <w:r>
        <w:rPr>
          <w:lang w:eastAsia="ko-KR"/>
        </w:rPr>
        <w:t>보통은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생성자로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생성을</w:t>
      </w:r>
      <w:r>
        <w:rPr>
          <w:lang w:eastAsia="ko-KR"/>
        </w:rPr>
        <w:t xml:space="preserve"> </w:t>
      </w:r>
      <w:r>
        <w:rPr>
          <w:lang w:eastAsia="ko-KR"/>
        </w:rPr>
        <w:t>막는다</w:t>
      </w:r>
      <w:r>
        <w:rPr>
          <w:lang w:eastAsia="ko-KR"/>
        </w:rPr>
        <w:t xml:space="preserve">)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모아두는</w:t>
      </w:r>
      <w:r>
        <w:rPr>
          <w:lang w:eastAsia="ko-KR"/>
        </w:rPr>
        <w:t xml:space="preserve"> </w:t>
      </w:r>
      <w:r>
        <w:rPr>
          <w:lang w:eastAsia="ko-KR"/>
        </w:rPr>
        <w:t>역할만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클래스다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패턴은</w:t>
      </w:r>
      <w:r>
        <w:rPr>
          <w:lang w:eastAsia="ko-KR"/>
        </w:rPr>
        <w:t xml:space="preserve">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유용하지만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권장되지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패턴이다</w:t>
      </w:r>
      <w:r>
        <w:rPr>
          <w:lang w:eastAsia="ko-KR"/>
        </w:rPr>
        <w:t xml:space="preserve">. </w:t>
      </w:r>
      <w:r>
        <w:rPr>
          <w:lang w:eastAsia="ko-KR"/>
        </w:rPr>
        <w:t>무엇보다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클래스에서는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모아둘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불필요하게</w:t>
      </w:r>
      <w:r>
        <w:rPr>
          <w:lang w:eastAsia="ko-KR"/>
        </w:rPr>
        <w:t xml:space="preserve">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선언해야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50D8207" w14:textId="2B18553C" w:rsidR="00B01BA2" w:rsidRDefault="003A10FB">
      <w:pPr>
        <w:pStyle w:val="3"/>
        <w:rPr>
          <w:lang w:eastAsia="ko-KR"/>
        </w:rPr>
      </w:pPr>
      <w:bookmarkStart w:id="702" w:name="동반-객체"/>
      <w:bookmarkEnd w:id="702"/>
      <w:r>
        <w:rPr>
          <w:lang w:eastAsia="ko-KR"/>
        </w:rPr>
        <w:t>동반객체</w:t>
      </w:r>
    </w:p>
    <w:p w14:paraId="0242293A" w14:textId="7DAF5091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생기면</w:t>
      </w:r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둘러싼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3A10FB">
        <w:rPr>
          <w:lang w:eastAsia="ko-KR"/>
        </w:rPr>
        <w:t>이런</w:t>
      </w:r>
      <w:r w:rsidR="003A10FB">
        <w:rPr>
          <w:lang w:eastAsia="ko-KR"/>
        </w:rPr>
        <w:t xml:space="preserve"> </w:t>
      </w:r>
      <w:r w:rsidR="003A10FB">
        <w:rPr>
          <w:lang w:eastAsia="ko-KR"/>
        </w:rPr>
        <w:t>특성</w:t>
      </w:r>
      <w:r w:rsidR="003A10FB">
        <w:rPr>
          <w:rFonts w:hint="eastAsia"/>
          <w:lang w:eastAsia="ko-KR"/>
        </w:rPr>
        <w:t>은</w:t>
      </w:r>
      <w:r w:rsidR="003A10FB">
        <w:rPr>
          <w:rFonts w:hint="eastAsia"/>
          <w:lang w:eastAsia="ko-KR"/>
        </w:rPr>
        <w:t>,</w:t>
      </w:r>
      <w:r w:rsidR="003A10FB">
        <w:rPr>
          <w:lang w:eastAsia="ko-KR"/>
        </w:rPr>
        <w:t xml:space="preserve"> </w:t>
      </w:r>
      <w:r w:rsidR="003A10FB">
        <w:rPr>
          <w:rFonts w:hint="eastAsia"/>
          <w:lang w:eastAsia="ko-KR"/>
        </w:rPr>
        <w:t>예를</w:t>
      </w:r>
      <w:r w:rsidR="003A10FB">
        <w:rPr>
          <w:rFonts w:hint="eastAsia"/>
          <w:lang w:eastAsia="ko-KR"/>
        </w:rPr>
        <w:t xml:space="preserve"> </w:t>
      </w:r>
      <w:r w:rsidR="003A10FB">
        <w:rPr>
          <w:rFonts w:hint="eastAsia"/>
          <w:lang w:eastAsia="ko-KR"/>
        </w:rPr>
        <w:t>들어</w:t>
      </w:r>
      <w:r w:rsidR="003A10FB">
        <w:rPr>
          <w:rFonts w:hint="eastAsia"/>
          <w:lang w:eastAsia="ko-KR"/>
        </w:rPr>
        <w:t xml:space="preserve"> </w:t>
      </w:r>
      <w:r>
        <w:rPr>
          <w:lang w:eastAsia="ko-KR"/>
        </w:rPr>
        <w:t>팩토리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 w:rsidR="003A10FB">
        <w:rPr>
          <w:rFonts w:hint="eastAsia"/>
          <w:lang w:eastAsia="ko-KR"/>
        </w:rPr>
        <w:t xml:space="preserve"> </w:t>
      </w:r>
      <w:r w:rsidR="003A10FB">
        <w:rPr>
          <w:lang w:eastAsia="ko-KR"/>
        </w:rPr>
        <w:t>유용하게</w:t>
      </w:r>
      <w:r w:rsidR="003A10FB">
        <w:rPr>
          <w:lang w:eastAsia="ko-KR"/>
        </w:rPr>
        <w:t xml:space="preserve"> </w:t>
      </w:r>
      <w:r w:rsidR="003A10FB">
        <w:rPr>
          <w:lang w:eastAsia="ko-KR"/>
        </w:rPr>
        <w:t>활용할</w:t>
      </w:r>
      <w:r w:rsidR="003A10FB">
        <w:rPr>
          <w:lang w:eastAsia="ko-KR"/>
        </w:rPr>
        <w:t xml:space="preserve"> </w:t>
      </w:r>
      <w:r w:rsidR="003A10FB">
        <w:rPr>
          <w:lang w:eastAsia="ko-KR"/>
        </w:rPr>
        <w:t>수</w:t>
      </w:r>
      <w:r w:rsidR="003A10FB">
        <w:rPr>
          <w:lang w:eastAsia="ko-KR"/>
        </w:rPr>
        <w:t xml:space="preserve"> </w:t>
      </w:r>
      <w:r w:rsidR="003A10FB">
        <w:rPr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반환하거나</w:t>
      </w:r>
      <w:r>
        <w:rPr>
          <w:lang w:eastAsia="ko-KR"/>
        </w:rPr>
        <w:t xml:space="preserve"> (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)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반환할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생성자는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반환하거나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던질</w:t>
      </w:r>
      <w:r>
        <w:rPr>
          <w:lang w:eastAsia="ko-KR"/>
        </w:rPr>
        <w:t xml:space="preserve"> </w:t>
      </w:r>
      <w:r>
        <w:rPr>
          <w:lang w:eastAsia="ko-KR"/>
        </w:rPr>
        <w:t>수만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해결하는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비공개로</w:t>
      </w:r>
      <w:r>
        <w:rPr>
          <w:lang w:eastAsia="ko-KR"/>
        </w:rPr>
        <w:t xml:space="preserve"> </w:t>
      </w:r>
      <w:r>
        <w:rPr>
          <w:lang w:eastAsia="ko-KR"/>
        </w:rPr>
        <w:t>지정해서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없게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팩토리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필요에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생성자를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3DC8EA6" w14:textId="77777777" w:rsidR="003A10FB" w:rsidRDefault="003A10F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F345203" w14:textId="70470B6D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Application private </w:t>
      </w:r>
      <w:proofErr w:type="gramStart"/>
      <w:r>
        <w:rPr>
          <w:rStyle w:val="VerbatimChar"/>
        </w:rPr>
        <w:t>constructor(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String) {</w:t>
      </w:r>
      <w:r>
        <w:br/>
      </w:r>
      <w:r>
        <w:rPr>
          <w:rStyle w:val="VerbatimChar"/>
        </w:rPr>
        <w:t xml:space="preserve">  object Factory {</w:t>
      </w:r>
      <w:r>
        <w:br/>
      </w:r>
      <w:r>
        <w:rPr>
          <w:rStyle w:val="VerbatimChar"/>
        </w:rPr>
        <w:t xml:space="preserve">    fun create(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: Array&lt;String&gt;): Application?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 = </w:t>
      </w:r>
      <w:proofErr w:type="spellStart"/>
      <w:proofErr w:type="gramStart"/>
      <w:r>
        <w:rPr>
          <w:rStyle w:val="VerbatimChar"/>
        </w:rPr>
        <w:t>args.firstOrNull</w:t>
      </w:r>
      <w:proofErr w:type="spellEnd"/>
      <w:proofErr w:type="gramEnd"/>
      <w:r>
        <w:rPr>
          <w:rStyle w:val="VerbatimChar"/>
        </w:rPr>
        <w:t>() ?: return null</w:t>
      </w:r>
      <w:r>
        <w:br/>
      </w:r>
      <w:r>
        <w:rPr>
          <w:rStyle w:val="VerbatimChar"/>
        </w:rPr>
        <w:t xml:space="preserve">      return Application(name)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: Array&lt;String&gt;) {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직접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생성자를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호출하도록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허용하지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않음</w:t>
      </w:r>
      <w:proofErr w:type="spellEnd"/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app = Application(name)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app = </w:t>
      </w:r>
      <w:proofErr w:type="spellStart"/>
      <w:r>
        <w:rPr>
          <w:rStyle w:val="VerbatimChar"/>
        </w:rPr>
        <w:t>Application.Factory.create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?: return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703" w:author="Joyce Lee" w:date="2021-09-06T22:20:00Z">
        <w:r w:rsidDel="00E2040A">
          <w:rPr>
            <w:rStyle w:val="VerbatimChar"/>
          </w:rPr>
          <w:delText>“</w:delText>
        </w:r>
      </w:del>
      <w:ins w:id="70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Application started: ${app.name}</w:t>
      </w:r>
      <w:del w:id="705" w:author="Joyce Lee" w:date="2021-09-06T22:20:00Z">
        <w:r w:rsidDel="00E2040A">
          <w:rPr>
            <w:rStyle w:val="VerbatimChar"/>
          </w:rPr>
          <w:delText>”</w:delText>
        </w:r>
      </w:del>
      <w:ins w:id="70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6C0EDF08" w14:textId="118F2122" w:rsidR="003A10FB" w:rsidRDefault="003A10F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53B22EB" w14:textId="67E2B67F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import </w:t>
      </w:r>
      <w:proofErr w:type="spellStart"/>
      <w:r>
        <w:rPr>
          <w:rStyle w:val="VerbatimChar"/>
          <w:lang w:eastAsia="ko-KR"/>
        </w:rPr>
        <w:t>Application.Factory.create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팩토리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임포트하지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매번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Factory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동반객체</w:t>
      </w:r>
      <w:r>
        <w:rPr>
          <w:lang w:eastAsia="ko-KR"/>
        </w:rPr>
        <w:t>(companion object)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정의함으로써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동반객체는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companion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덧붙인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객체다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작동하지만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3A10FB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동반객체의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동반객체를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간결하게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69A0A63" w14:textId="77777777" w:rsidR="007F705F" w:rsidRDefault="007F705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8B77C71" w14:textId="68587425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Application private </w:t>
      </w:r>
      <w:proofErr w:type="gramStart"/>
      <w:r>
        <w:rPr>
          <w:rStyle w:val="VerbatimChar"/>
        </w:rPr>
        <w:t>constructor(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String) {</w:t>
      </w:r>
      <w:r>
        <w:br/>
      </w:r>
      <w:r>
        <w:rPr>
          <w:rStyle w:val="VerbatimChar"/>
        </w:rPr>
        <w:t xml:space="preserve">  companion object Factory {</w:t>
      </w:r>
      <w:r>
        <w:br/>
      </w:r>
      <w:r>
        <w:rPr>
          <w:rStyle w:val="VerbatimChar"/>
        </w:rPr>
        <w:t xml:space="preserve">    fun create(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: Array&lt;String&gt;): Application?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 =</w:t>
      </w:r>
      <w:ins w:id="707" w:author="Joyce Lee" w:date="2021-09-07T00:19:00Z">
        <w:r w:rsidR="002C516F">
          <w:rPr>
            <w:rStyle w:val="VerbatimChar"/>
          </w:rPr>
          <w:t xml:space="preserve"> </w:t>
        </w:r>
      </w:ins>
      <w:proofErr w:type="spellStart"/>
      <w:proofErr w:type="gramStart"/>
      <w:r>
        <w:rPr>
          <w:rStyle w:val="VerbatimChar"/>
        </w:rPr>
        <w:t>args.firstOrNull</w:t>
      </w:r>
      <w:proofErr w:type="spellEnd"/>
      <w:proofErr w:type="gramEnd"/>
      <w:r>
        <w:rPr>
          <w:rStyle w:val="VerbatimChar"/>
        </w:rPr>
        <w:t>() ?: return null</w:t>
      </w:r>
      <w:r>
        <w:br/>
      </w:r>
      <w:r>
        <w:rPr>
          <w:rStyle w:val="VerbatimChar"/>
        </w:rPr>
        <w:t xml:space="preserve">      return Application(name)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: Array&lt;String&gt;)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app = </w:t>
      </w:r>
      <w:proofErr w:type="spellStart"/>
      <w:r>
        <w:rPr>
          <w:rStyle w:val="VerbatimChar"/>
        </w:rPr>
        <w:t>Application.create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?: return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708" w:author="Joyce Lee" w:date="2021-09-06T22:20:00Z">
        <w:r w:rsidDel="00E2040A">
          <w:rPr>
            <w:rStyle w:val="VerbatimChar"/>
          </w:rPr>
          <w:delText>“</w:delText>
        </w:r>
      </w:del>
      <w:ins w:id="709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Application started: ${app.name}</w:t>
      </w:r>
      <w:del w:id="710" w:author="Joyce Lee" w:date="2021-09-06T22:20:00Z">
        <w:r w:rsidDel="00E2040A">
          <w:rPr>
            <w:rStyle w:val="VerbatimChar"/>
          </w:rPr>
          <w:delText>”</w:delText>
        </w:r>
      </w:del>
      <w:ins w:id="71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50C703A4" w14:textId="7DE397BF" w:rsidR="007F705F" w:rsidRDefault="007F705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22DEA8C" w14:textId="550628A3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일이기는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동반객체의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62C3E02" w14:textId="77777777" w:rsidR="007F705F" w:rsidRDefault="007F705F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lastRenderedPageBreak/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68BBB21" w14:textId="6A538440" w:rsidR="00B01BA2" w:rsidRDefault="00D4797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app = </w:t>
      </w:r>
      <w:proofErr w:type="spellStart"/>
      <w:proofErr w:type="gramStart"/>
      <w:r>
        <w:rPr>
          <w:rStyle w:val="VerbatimChar"/>
          <w:lang w:eastAsia="ko-KR"/>
        </w:rPr>
        <w:t>Application.Factory.create</w:t>
      </w:r>
      <w:proofErr w:type="spellEnd"/>
      <w:proofErr w:type="gram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args</w:t>
      </w:r>
      <w:proofErr w:type="spellEnd"/>
      <w:r>
        <w:rPr>
          <w:rStyle w:val="VerbatimChar"/>
          <w:lang w:eastAsia="ko-KR"/>
        </w:rPr>
        <w:t>) ?: return</w:t>
      </w:r>
    </w:p>
    <w:p w14:paraId="21058DED" w14:textId="6D228E8B" w:rsidR="007F705F" w:rsidRDefault="007F705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996924B" w14:textId="61C35558" w:rsidR="00B01BA2" w:rsidRDefault="007F705F">
      <w:pPr>
        <w:pStyle w:val="a8"/>
        <w:rPr>
          <w:lang w:eastAsia="ko-KR"/>
        </w:rPr>
      </w:pPr>
      <w:bookmarkStart w:id="712" w:name="ide-팁-5"/>
      <w:bookmarkEnd w:id="712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D4797A">
        <w:rPr>
          <w:lang w:eastAsia="ko-KR"/>
        </w:rPr>
        <w:t xml:space="preserve">IDE </w:t>
      </w:r>
      <w:r w:rsidR="00D4797A">
        <w:rPr>
          <w:lang w:eastAsia="ko-KR"/>
        </w:rPr>
        <w:t>팁</w:t>
      </w:r>
    </w:p>
    <w:p w14:paraId="60770EA7" w14:textId="4420861F" w:rsidR="00B01BA2" w:rsidRDefault="00D4797A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플러그인은</w:t>
      </w:r>
      <w:r>
        <w:rPr>
          <w:lang w:eastAsia="ko-KR"/>
        </w:rPr>
        <w:t xml:space="preserve"> </w:t>
      </w:r>
      <w:r>
        <w:rPr>
          <w:lang w:eastAsia="ko-KR"/>
        </w:rPr>
        <w:t>불필요하게</w:t>
      </w:r>
      <w:r>
        <w:rPr>
          <w:lang w:eastAsia="ko-KR"/>
        </w:rPr>
        <w:t xml:space="preserve"> </w:t>
      </w:r>
      <w:r>
        <w:rPr>
          <w:lang w:eastAsia="ko-KR"/>
        </w:rPr>
        <w:t>동반객체를</w:t>
      </w:r>
      <w:r>
        <w:rPr>
          <w:lang w:eastAsia="ko-KR"/>
        </w:rPr>
        <w:t xml:space="preserve"> </w:t>
      </w:r>
      <w:r>
        <w:rPr>
          <w:lang w:eastAsia="ko-KR"/>
        </w:rPr>
        <w:t>참조하는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표시하고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참조를</w:t>
      </w:r>
      <w:r>
        <w:rPr>
          <w:lang w:eastAsia="ko-KR"/>
        </w:rPr>
        <w:t xml:space="preserve"> </w:t>
      </w:r>
      <w:r>
        <w:rPr>
          <w:lang w:eastAsia="ko-KR"/>
        </w:rPr>
        <w:t>제거하라고</w:t>
      </w:r>
      <w:r>
        <w:rPr>
          <w:lang w:eastAsia="ko-KR"/>
        </w:rPr>
        <w:t xml:space="preserve"> </w:t>
      </w:r>
      <w:r>
        <w:rPr>
          <w:lang w:eastAsia="ko-KR"/>
        </w:rPr>
        <w:t>알려준다</w:t>
      </w:r>
      <w:r>
        <w:rPr>
          <w:lang w:eastAsia="ko-KR"/>
        </w:rPr>
        <w:t>(</w:t>
      </w:r>
      <w:r w:rsidR="00F11EBF">
        <w:rPr>
          <w:lang w:eastAsia="ko-KR"/>
        </w:rPr>
        <w:t>그림</w:t>
      </w:r>
      <w:r w:rsidR="00F11EBF">
        <w:rPr>
          <w:lang w:eastAsia="ko-KR"/>
        </w:rPr>
        <w:t xml:space="preserve"> 4-</w:t>
      </w:r>
      <w:r>
        <w:rPr>
          <w:lang w:eastAsia="ko-KR"/>
        </w:rPr>
        <w:t>4).</w:t>
      </w:r>
    </w:p>
    <w:p w14:paraId="5279FA7A" w14:textId="1DADEBB6" w:rsidR="00B01BA2" w:rsidRDefault="00F11EBF">
      <w:pPr>
        <w:pStyle w:val="a8"/>
        <w:rPr>
          <w:lang w:eastAsia="ko-KR"/>
        </w:rPr>
      </w:pPr>
      <w:bookmarkStart w:id="713" w:name="그림-4.4-불필요한-동반-객체-이름-참조"/>
      <w:bookmarkEnd w:id="713"/>
      <w:r>
        <w:rPr>
          <w:lang w:eastAsia="ko-KR"/>
        </w:rPr>
        <w:t>그림</w:t>
      </w:r>
      <w:r>
        <w:rPr>
          <w:lang w:eastAsia="ko-KR"/>
        </w:rPr>
        <w:t xml:space="preserve"> 4-</w:t>
      </w:r>
      <w:r w:rsidR="00D4797A">
        <w:rPr>
          <w:lang w:eastAsia="ko-KR"/>
        </w:rPr>
        <w:t xml:space="preserve">4: </w:t>
      </w:r>
      <w:r w:rsidR="00D4797A">
        <w:rPr>
          <w:lang w:eastAsia="ko-KR"/>
        </w:rPr>
        <w:t>불필요한</w:t>
      </w:r>
      <w:r w:rsidR="00D4797A"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이름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참조</w:t>
      </w:r>
    </w:p>
    <w:p w14:paraId="5CBA58C0" w14:textId="3B84B277" w:rsidR="00A445EE" w:rsidRPr="007F705F" w:rsidRDefault="00A445EE" w:rsidP="007F705F">
      <w:pPr>
        <w:pStyle w:val="a0"/>
        <w:rPr>
          <w:lang w:eastAsia="ko-KR"/>
        </w:rPr>
      </w:pPr>
      <w:r w:rsidRPr="00A445EE">
        <w:rPr>
          <w:noProof/>
          <w:lang w:eastAsia="ko-KR"/>
        </w:rPr>
        <w:drawing>
          <wp:inline distT="0" distB="0" distL="0" distR="0" wp14:anchorId="6CBF4FDA" wp14:editId="7FA14AE6">
            <wp:extent cx="5731510" cy="117201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5752" w14:textId="707AB316" w:rsidR="007F705F" w:rsidRPr="007F705F" w:rsidRDefault="007F705F" w:rsidP="007F705F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2C8B040C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동반객체의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정의에서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아예</w:t>
      </w:r>
      <w:r>
        <w:rPr>
          <w:lang w:eastAsia="ko-KR"/>
        </w:rPr>
        <w:t xml:space="preserve"> </w:t>
      </w:r>
      <w:r>
        <w:rPr>
          <w:lang w:eastAsia="ko-KR"/>
        </w:rPr>
        <w:t>생략할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권장한다</w:t>
      </w:r>
      <w:r>
        <w:rPr>
          <w:lang w:eastAsia="ko-KR"/>
        </w:rPr>
        <w:t>.</w:t>
      </w:r>
    </w:p>
    <w:p w14:paraId="64ABDAF8" w14:textId="77777777" w:rsidR="001D0C8B" w:rsidRDefault="001D0C8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C26FF26" w14:textId="2FFC4153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class Application private </w:t>
      </w:r>
      <w:proofErr w:type="gramStart"/>
      <w:r>
        <w:rPr>
          <w:rStyle w:val="VerbatimChar"/>
        </w:rPr>
        <w:t>constructor(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String) {</w:t>
      </w:r>
      <w:r>
        <w:br/>
      </w:r>
      <w:r>
        <w:rPr>
          <w:rStyle w:val="VerbatimChar"/>
        </w:rPr>
        <w:t xml:space="preserve">  companion object {</w:t>
      </w:r>
      <w:r>
        <w:br/>
      </w:r>
      <w:r>
        <w:rPr>
          <w:rStyle w:val="VerbatimChar"/>
        </w:rPr>
        <w:t xml:space="preserve">    fun create(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: Array&lt;String&gt;): Application?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 = </w:t>
      </w:r>
      <w:proofErr w:type="spellStart"/>
      <w:proofErr w:type="gramStart"/>
      <w:r>
        <w:rPr>
          <w:rStyle w:val="VerbatimChar"/>
        </w:rPr>
        <w:t>args.firstOrNull</w:t>
      </w:r>
      <w:proofErr w:type="spellEnd"/>
      <w:proofErr w:type="gramEnd"/>
      <w:r>
        <w:rPr>
          <w:rStyle w:val="VerbatimChar"/>
        </w:rPr>
        <w:t>() ?: return null</w:t>
      </w:r>
      <w:r>
        <w:br/>
      </w:r>
      <w:r>
        <w:rPr>
          <w:rStyle w:val="VerbatimChar"/>
        </w:rPr>
        <w:t xml:space="preserve">      return Application(name)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B62CFD6" w14:textId="18CC37E9" w:rsidR="001D0C8B" w:rsidRDefault="001D0C8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F1736E3" w14:textId="6D89A029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동반객체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생략한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동반객체의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Companion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>.</w:t>
      </w:r>
    </w:p>
    <w:p w14:paraId="28A17377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동반객체의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임포트하고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명시해야만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580FE444" w14:textId="77777777" w:rsidR="001D0C8B" w:rsidRDefault="001D0C8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4D75D44" w14:textId="74B4DEB0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proofErr w:type="gramStart"/>
      <w:r>
        <w:rPr>
          <w:rStyle w:val="VerbatimChar"/>
        </w:rPr>
        <w:t>Application.Companion.create</w:t>
      </w:r>
      <w:proofErr w:type="spellEnd"/>
      <w:proofErr w:type="gramEnd"/>
      <w:r>
        <w:rPr>
          <w:rStyle w:val="VerbatimChar"/>
        </w:rPr>
        <w:t xml:space="preserve"> // OK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Application.create</w:t>
      </w:r>
      <w:proofErr w:type="spellEnd"/>
      <w:r>
        <w:rPr>
          <w:rStyle w:val="VerbatimChar"/>
        </w:rPr>
        <w:t xml:space="preserve">           // Error</w:t>
      </w:r>
    </w:p>
    <w:p w14:paraId="59D00BE8" w14:textId="1D65BACB" w:rsidR="001D0C8B" w:rsidRDefault="001D0C8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521ED04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동반객체가</w:t>
      </w:r>
      <w:r>
        <w:rPr>
          <w:lang w:eastAsia="ko-KR"/>
        </w:rPr>
        <w:t xml:space="preserve">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A829580" w14:textId="77777777" w:rsidR="001D0C8B" w:rsidRDefault="001D0C8B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18EA132" w14:textId="224FB216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class Application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companion object Factory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  </w:t>
      </w:r>
      <w:ins w:id="714" w:author="Joyce Lee" w:date="2021-09-07T00:22:00Z">
        <w:r w:rsidR="00AC1175">
          <w:rPr>
            <w:rStyle w:val="VerbatimChar"/>
            <w:lang w:eastAsia="ko-KR"/>
          </w:rPr>
          <w:t xml:space="preserve">// </w:t>
        </w:r>
        <w:r w:rsidR="00AC1175" w:rsidRPr="00DF61CE">
          <w:rPr>
            <w:rStyle w:val="VerbatimChar"/>
            <w:lang w:eastAsia="ko-KR"/>
          </w:rPr>
          <w:t>error: only one companion object is allowed per class</w:t>
        </w:r>
        <w:r w:rsidR="00AC1175">
          <w:rPr>
            <w:rStyle w:val="VerbatimChar"/>
            <w:lang w:eastAsia="ko-KR"/>
          </w:rPr>
          <w:t xml:space="preserve"> </w:t>
        </w:r>
        <w:r w:rsidR="00AC1175">
          <w:rPr>
            <w:rStyle w:val="VerbatimChar"/>
            <w:lang w:eastAsia="ko-KR"/>
          </w:rPr>
          <w:br/>
          <w:t xml:space="preserve">  </w:t>
        </w:r>
      </w:ins>
      <w:r>
        <w:rPr>
          <w:rStyle w:val="VerbatimChar"/>
          <w:lang w:eastAsia="ko-KR"/>
        </w:rPr>
        <w:t xml:space="preserve">companion object Utils    </w:t>
      </w:r>
      <w:del w:id="715" w:author="Joyce Lee" w:date="2021-09-07T00:22:00Z">
        <w:r w:rsidDel="00AC1175">
          <w:rPr>
            <w:rStyle w:val="VerbatimChar"/>
            <w:lang w:eastAsia="ko-KR"/>
          </w:rPr>
          <w:delText xml:space="preserve">// </w:delText>
        </w:r>
      </w:del>
      <w:ins w:id="716" w:author="Joyce Lee" w:date="2021-09-07T00:22:00Z">
        <w:r w:rsidR="00DF61CE">
          <w:rPr>
            <w:rStyle w:val="VerbatimChar"/>
            <w:lang w:eastAsia="ko-KR"/>
          </w:rPr>
          <w:br/>
        </w:r>
      </w:ins>
      <w:del w:id="717" w:author="Joyce Lee" w:date="2021-09-07T00:22:00Z">
        <w:r w:rsidDel="00DF61CE">
          <w:rPr>
            <w:rStyle w:val="VerbatimChar"/>
            <w:lang w:eastAsia="ko-KR"/>
          </w:rPr>
          <w:delText xml:space="preserve">Error: </w:delText>
        </w:r>
        <w:r w:rsidDel="00DF61CE">
          <w:rPr>
            <w:rStyle w:val="VerbatimChar"/>
            <w:lang w:eastAsia="ko-KR"/>
          </w:rPr>
          <w:delText>동반객체는</w:delText>
        </w:r>
        <w:r w:rsidDel="00DF61CE">
          <w:rPr>
            <w:rStyle w:val="VerbatimChar"/>
            <w:lang w:eastAsia="ko-KR"/>
          </w:rPr>
          <w:delText xml:space="preserve"> </w:delText>
        </w:r>
        <w:r w:rsidDel="00DF61CE">
          <w:rPr>
            <w:rStyle w:val="VerbatimChar"/>
            <w:lang w:eastAsia="ko-KR"/>
          </w:rPr>
          <w:delText>하나만</w:delText>
        </w:r>
        <w:r w:rsidDel="00DF61CE">
          <w:rPr>
            <w:rStyle w:val="VerbatimChar"/>
            <w:lang w:eastAsia="ko-KR"/>
          </w:rPr>
          <w:delText xml:space="preserve"> </w:delText>
        </w:r>
        <w:r w:rsidDel="00DF61CE">
          <w:rPr>
            <w:rStyle w:val="VerbatimChar"/>
            <w:lang w:eastAsia="ko-KR"/>
          </w:rPr>
          <w:delText>허용됨</w:delText>
        </w:r>
        <w:r w:rsidDel="00DF61CE">
          <w:rPr>
            <w:lang w:eastAsia="ko-KR"/>
          </w:rPr>
          <w:br/>
        </w:r>
      </w:del>
      <w:r>
        <w:rPr>
          <w:rStyle w:val="VerbatimChar"/>
          <w:lang w:eastAsia="ko-KR"/>
        </w:rPr>
        <w:t>}</w:t>
      </w:r>
    </w:p>
    <w:p w14:paraId="5C12ADA7" w14:textId="539CCD70" w:rsidR="001D0C8B" w:rsidRDefault="001D0C8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7CAE6D6" w14:textId="41821F7F" w:rsidR="00B01BA2" w:rsidRDefault="00D4797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companion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붙이거나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붙이는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금지된다</w:t>
      </w:r>
      <w:r>
        <w:rPr>
          <w:lang w:eastAsia="ko-KR"/>
        </w:rPr>
        <w:t xml:space="preserve">.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연결할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때문이고</w:t>
      </w:r>
      <w:r>
        <w:rPr>
          <w:lang w:eastAsia="ko-KR"/>
        </w:rPr>
        <w:t xml:space="preserve">,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companion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붙이는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중복이기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7E067A41" w14:textId="7E38A8C5" w:rsidR="00B01BA2" w:rsidRDefault="00D4797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코틀린의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동반객체를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문맥과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멤버와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동반객체의</w:t>
      </w:r>
      <w:r>
        <w:rPr>
          <w:lang w:eastAsia="ko-KR"/>
        </w:rPr>
        <w:t xml:space="preserve"> </w:t>
      </w:r>
      <w:r>
        <w:rPr>
          <w:lang w:eastAsia="ko-KR"/>
        </w:rPr>
        <w:t>멤버도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공유하며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가시성과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문맥은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인스턴스라는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 w:rsidR="001D0C8B">
        <w:rPr>
          <w:lang w:eastAsia="ko-KR"/>
        </w:rPr>
        <w:t>자바의</w:t>
      </w:r>
      <w:r w:rsidR="001D0C8B">
        <w:rPr>
          <w:lang w:eastAsia="ko-KR"/>
        </w:rPr>
        <w:t xml:space="preserve"> </w:t>
      </w:r>
      <w:r w:rsidR="001D0C8B">
        <w:rPr>
          <w:lang w:eastAsia="ko-KR"/>
        </w:rPr>
        <w:t>정적</w:t>
      </w:r>
      <w:r w:rsidR="001D0C8B">
        <w:rPr>
          <w:lang w:eastAsia="ko-KR"/>
        </w:rPr>
        <w:t xml:space="preserve"> </w:t>
      </w:r>
      <w:r w:rsidR="001D0C8B">
        <w:rPr>
          <w:lang w:eastAsia="ko-KR"/>
        </w:rPr>
        <w:t>멤버</w:t>
      </w:r>
      <w:r w:rsidR="001D0C8B">
        <w:rPr>
          <w:lang w:eastAsia="ko-KR"/>
        </w:rPr>
        <w:t>(</w:t>
      </w:r>
      <w:r w:rsidR="001D0C8B">
        <w:rPr>
          <w:lang w:eastAsia="ko-KR"/>
        </w:rPr>
        <w:t>특히</w:t>
      </w:r>
      <w:r w:rsidR="001D0C8B">
        <w:rPr>
          <w:lang w:eastAsia="ko-KR"/>
        </w:rPr>
        <w:t xml:space="preserve"> </w:t>
      </w:r>
      <w:r w:rsidR="001D0C8B">
        <w:rPr>
          <w:lang w:eastAsia="ko-KR"/>
        </w:rPr>
        <w:t>정적</w:t>
      </w:r>
      <w:r w:rsidR="001D0C8B">
        <w:rPr>
          <w:lang w:eastAsia="ko-KR"/>
        </w:rPr>
        <w:t xml:space="preserve"> </w:t>
      </w:r>
      <w:r w:rsidR="001D0C8B">
        <w:rPr>
          <w:lang w:eastAsia="ko-KR"/>
        </w:rPr>
        <w:t>멤버</w:t>
      </w:r>
      <w:r w:rsidR="001D0C8B">
        <w:rPr>
          <w:lang w:eastAsia="ko-KR"/>
        </w:rPr>
        <w:t xml:space="preserve"> </w:t>
      </w:r>
      <w:r w:rsidR="001D0C8B">
        <w:rPr>
          <w:lang w:eastAsia="ko-KR"/>
        </w:rPr>
        <w:t>클래스</w:t>
      </w:r>
      <w:r w:rsidR="001D0C8B">
        <w:rPr>
          <w:lang w:eastAsia="ko-KR"/>
        </w:rPr>
        <w:t>)</w:t>
      </w:r>
      <w:r w:rsidR="001D0C8B">
        <w:rPr>
          <w:lang w:eastAsia="ko-KR"/>
        </w:rPr>
        <w:t>보다</w:t>
      </w:r>
      <w:r w:rsidR="001D0C8B">
        <w:rPr>
          <w:lang w:eastAsia="ko-KR"/>
        </w:rPr>
        <w:t xml:space="preserve"> </w:t>
      </w:r>
      <w:proofErr w:type="spellStart"/>
      <w:r w:rsidR="001D0C8B">
        <w:rPr>
          <w:lang w:eastAsia="ko-KR"/>
        </w:rPr>
        <w:t>코틀린</w:t>
      </w:r>
      <w:proofErr w:type="spellEnd"/>
      <w:r w:rsidR="001D0C8B">
        <w:rPr>
          <w:lang w:eastAsia="ko-KR"/>
        </w:rPr>
        <w:t xml:space="preserve"> </w:t>
      </w:r>
      <w:r w:rsidR="001D0C8B">
        <w:rPr>
          <w:lang w:eastAsia="ko-KR"/>
        </w:rPr>
        <w:t>동반객체가</w:t>
      </w:r>
      <w:r w:rsidR="001D0C8B">
        <w:rPr>
          <w:lang w:eastAsia="ko-KR"/>
        </w:rPr>
        <w:t xml:space="preserve"> </w:t>
      </w:r>
      <w:r w:rsidR="001D0C8B">
        <w:rPr>
          <w:lang w:eastAsia="ko-KR"/>
        </w:rPr>
        <w:t>더</w:t>
      </w:r>
      <w:r w:rsidR="001D0C8B">
        <w:rPr>
          <w:lang w:eastAsia="ko-KR"/>
        </w:rPr>
        <w:t xml:space="preserve"> </w:t>
      </w:r>
      <w:r w:rsidR="001D0C8B">
        <w:rPr>
          <w:lang w:eastAsia="ko-KR"/>
        </w:rPr>
        <w:t>유연하다</w:t>
      </w:r>
      <w:r w:rsidR="001D0C8B">
        <w:rPr>
          <w:lang w:eastAsia="ko-KR"/>
        </w:rPr>
        <w:t xml:space="preserve">. </w:t>
      </w:r>
      <w:r w:rsidR="001D0C8B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객체처럼</w:t>
      </w:r>
      <w:r>
        <w:rPr>
          <w:lang w:eastAsia="ko-KR"/>
        </w:rPr>
        <w:t xml:space="preserve"> </w:t>
      </w:r>
      <w:r>
        <w:rPr>
          <w:lang w:eastAsia="ko-KR"/>
        </w:rPr>
        <w:t>여기저기</w:t>
      </w:r>
      <w:r>
        <w:rPr>
          <w:lang w:eastAsia="ko-KR"/>
        </w:rPr>
        <w:t xml:space="preserve"> </w:t>
      </w:r>
      <w:r>
        <w:rPr>
          <w:lang w:eastAsia="ko-KR"/>
        </w:rPr>
        <w:t>전달될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1D0C8B">
        <w:rPr>
          <w:rFonts w:hint="eastAsia"/>
          <w:lang w:eastAsia="ko-KR"/>
        </w:rPr>
        <w:t>기</w:t>
      </w:r>
      <w:r w:rsidR="001D0C8B">
        <w:rPr>
          <w:rFonts w:hint="eastAsia"/>
          <w:lang w:eastAsia="ko-KR"/>
        </w:rPr>
        <w:t xml:space="preserve"> </w:t>
      </w:r>
      <w:r w:rsidR="001D0C8B">
        <w:rPr>
          <w:rFonts w:hint="eastAsia"/>
          <w:lang w:eastAsia="ko-KR"/>
        </w:rPr>
        <w:t>때문이다</w:t>
      </w:r>
      <w:r w:rsidR="001D0C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0C8B">
        <w:rPr>
          <w:b/>
          <w:lang w:eastAsia="ko-KR"/>
        </w:rPr>
        <w:t>8</w:t>
      </w:r>
      <w:r w:rsidRPr="001D0C8B">
        <w:rPr>
          <w:b/>
          <w:lang w:eastAsia="ko-KR"/>
        </w:rPr>
        <w:t>장</w:t>
      </w:r>
      <w:r w:rsidRPr="001D0C8B">
        <w:rPr>
          <w:b/>
          <w:lang w:eastAsia="ko-KR"/>
        </w:rPr>
        <w:t xml:space="preserve"> </w:t>
      </w:r>
      <w:r w:rsidRPr="001D0C8B">
        <w:rPr>
          <w:b/>
          <w:lang w:eastAsia="ko-KR"/>
        </w:rPr>
        <w:t>클래스</w:t>
      </w:r>
      <w:r w:rsidRPr="001D0C8B">
        <w:rPr>
          <w:b/>
          <w:lang w:eastAsia="ko-KR"/>
        </w:rPr>
        <w:t xml:space="preserve"> </w:t>
      </w:r>
      <w:r w:rsidRPr="001D0C8B">
        <w:rPr>
          <w:b/>
          <w:lang w:eastAsia="ko-KR"/>
        </w:rPr>
        <w:t>계층</w:t>
      </w:r>
      <w:r w:rsidRPr="001D0C8B">
        <w:rPr>
          <w:b/>
          <w:lang w:eastAsia="ko-KR"/>
        </w:rPr>
        <w:t xml:space="preserve"> </w:t>
      </w:r>
      <w:r w:rsidRPr="001D0C8B">
        <w:rPr>
          <w:b/>
          <w:lang w:eastAsia="ko-KR"/>
        </w:rPr>
        <w:t>이해하기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Pr="001D0C8B">
        <w:rPr>
          <w:b/>
          <w:lang w:eastAsia="ko-KR"/>
        </w:rPr>
        <w:t>11</w:t>
      </w:r>
      <w:r w:rsidRPr="001D0C8B">
        <w:rPr>
          <w:b/>
          <w:lang w:eastAsia="ko-KR"/>
        </w:rPr>
        <w:t>장</w:t>
      </w:r>
      <w:r w:rsidRPr="001D0C8B">
        <w:rPr>
          <w:b/>
          <w:lang w:eastAsia="ko-KR"/>
        </w:rPr>
        <w:t xml:space="preserve"> </w:t>
      </w:r>
      <w:r w:rsidRPr="001D0C8B">
        <w:rPr>
          <w:b/>
          <w:lang w:eastAsia="ko-KR"/>
        </w:rPr>
        <w:t>도메인</w:t>
      </w:r>
      <w:r w:rsidRPr="001D0C8B">
        <w:rPr>
          <w:b/>
          <w:lang w:eastAsia="ko-KR"/>
        </w:rPr>
        <w:t xml:space="preserve"> </w:t>
      </w:r>
      <w:r w:rsidRPr="001D0C8B">
        <w:rPr>
          <w:b/>
          <w:lang w:eastAsia="ko-KR"/>
        </w:rPr>
        <w:t>특화</w:t>
      </w:r>
      <w:r w:rsidRPr="001D0C8B">
        <w:rPr>
          <w:b/>
          <w:lang w:eastAsia="ko-KR"/>
        </w:rPr>
        <w:t xml:space="preserve"> </w:t>
      </w:r>
      <w:r w:rsidRPr="001D0C8B">
        <w:rPr>
          <w:b/>
          <w:lang w:eastAsia="ko-KR"/>
        </w:rPr>
        <w:t>언어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 w:rsidR="001D0C8B">
        <w:rPr>
          <w:lang w:eastAsia="ko-KR"/>
        </w:rPr>
        <w:t>코</w:t>
      </w:r>
      <w:r w:rsidR="001D0C8B">
        <w:rPr>
          <w:rFonts w:hint="eastAsia"/>
          <w:lang w:eastAsia="ko-KR"/>
        </w:rPr>
        <w:t>틀</w:t>
      </w:r>
      <w:r>
        <w:rPr>
          <w:lang w:eastAsia="ko-KR"/>
        </w:rPr>
        <w:t>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관습을</w:t>
      </w:r>
      <w:r>
        <w:rPr>
          <w:lang w:eastAsia="ko-KR"/>
        </w:rPr>
        <w:t xml:space="preserve"> </w:t>
      </w:r>
      <w:r>
        <w:rPr>
          <w:lang w:eastAsia="ko-KR"/>
        </w:rPr>
        <w:t>조합해서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표현력이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1D0C8B">
        <w:rPr>
          <w:rFonts w:hint="eastAsia"/>
          <w:lang w:eastAsia="ko-KR"/>
        </w:rPr>
        <w:t>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598CF9A3" w14:textId="51F89FE0" w:rsidR="00B01BA2" w:rsidRDefault="00D4797A">
      <w:pPr>
        <w:pStyle w:val="a0"/>
        <w:rPr>
          <w:lang w:eastAsia="ko-KR"/>
        </w:rPr>
      </w:pP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static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>
        <w:rPr>
          <w:lang w:eastAsia="ko-KR"/>
        </w:rPr>
        <w:t xml:space="preserve"> </w:t>
      </w:r>
      <w:r>
        <w:rPr>
          <w:lang w:eastAsia="ko-KR"/>
        </w:rPr>
        <w:t>안에서도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init</w:t>
      </w:r>
      <w:proofErr w:type="spellEnd"/>
      <w:r>
        <w:rPr>
          <w:lang w:eastAsia="ko-KR"/>
        </w:rPr>
        <w:t xml:space="preserve"> </w:t>
      </w:r>
      <w:r w:rsidR="00662202">
        <w:rPr>
          <w:lang w:eastAsia="ko-KR"/>
        </w:rPr>
        <w:t>블록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알아두라</w:t>
      </w:r>
      <w:proofErr w:type="spellEnd"/>
      <w:r>
        <w:rPr>
          <w:lang w:eastAsia="ko-KR"/>
        </w:rPr>
        <w:t>.</w:t>
      </w:r>
    </w:p>
    <w:p w14:paraId="1051BCF5" w14:textId="5EAF78F0" w:rsidR="00B01BA2" w:rsidRDefault="00D4797A">
      <w:pPr>
        <w:pStyle w:val="3"/>
        <w:rPr>
          <w:lang w:eastAsia="ko-KR"/>
        </w:rPr>
      </w:pPr>
      <w:bookmarkStart w:id="718" w:name="객체식"/>
      <w:bookmarkEnd w:id="718"/>
      <w:r>
        <w:rPr>
          <w:lang w:eastAsia="ko-KR"/>
        </w:rPr>
        <w:t>객체</w:t>
      </w:r>
      <w:r w:rsidR="001D0C8B">
        <w:rPr>
          <w:rFonts w:hint="eastAsia"/>
          <w:lang w:eastAsia="ko-KR"/>
        </w:rPr>
        <w:t xml:space="preserve"> </w:t>
      </w:r>
      <w:r>
        <w:rPr>
          <w:lang w:eastAsia="ko-KR"/>
        </w:rPr>
        <w:t>식</w:t>
      </w:r>
    </w:p>
    <w:p w14:paraId="2ACAB535" w14:textId="77777777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코틀린은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>
        <w:rPr>
          <w:lang w:eastAsia="ko-KR"/>
        </w:rPr>
        <w:t>(object expression)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>(anonymous class)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452339F8" w14:textId="77777777" w:rsidR="001D0C8B" w:rsidRDefault="001D0C8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D96808E" w14:textId="7496B03F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midPoint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xRange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IntRange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yRange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IntRange</w:t>
      </w:r>
      <w:proofErr w:type="spellEnd"/>
      <w:r>
        <w:rPr>
          <w:rStyle w:val="VerbatimChar"/>
        </w:rPr>
        <w:t>) = object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x = (</w:t>
      </w:r>
      <w:proofErr w:type="spellStart"/>
      <w:r>
        <w:rPr>
          <w:rStyle w:val="VerbatimChar"/>
        </w:rPr>
        <w:t>xRange.first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xRange.last</w:t>
      </w:r>
      <w:proofErr w:type="spellEnd"/>
      <w:r>
        <w:rPr>
          <w:rStyle w:val="VerbatimChar"/>
        </w:rPr>
        <w:t>)/2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y = (</w:t>
      </w:r>
      <w:proofErr w:type="spellStart"/>
      <w:r>
        <w:rPr>
          <w:rStyle w:val="VerbatimChar"/>
        </w:rPr>
        <w:t>yRange.first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yRange.last</w:t>
      </w:r>
      <w:proofErr w:type="spellEnd"/>
      <w:r>
        <w:rPr>
          <w:rStyle w:val="VerbatimChar"/>
        </w:rPr>
        <w:t>)/2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midPoint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midPoint</w:t>
      </w:r>
      <w:proofErr w:type="spellEnd"/>
      <w:r>
        <w:rPr>
          <w:rStyle w:val="VerbatimChar"/>
        </w:rPr>
        <w:t>(1..5, 2..6)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719" w:author="Joyce Lee" w:date="2021-09-06T22:20:00Z">
        <w:r w:rsidDel="00E2040A">
          <w:rPr>
            <w:rStyle w:val="VerbatimChar"/>
          </w:rPr>
          <w:delText>"</w:delText>
        </w:r>
      </w:del>
      <w:ins w:id="720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${</w:t>
      </w:r>
      <w:proofErr w:type="spellStart"/>
      <w:r>
        <w:rPr>
          <w:rStyle w:val="VerbatimChar"/>
        </w:rPr>
        <w:t>midPoint.x</w:t>
      </w:r>
      <w:proofErr w:type="spellEnd"/>
      <w:r>
        <w:rPr>
          <w:rStyle w:val="VerbatimChar"/>
        </w:rPr>
        <w:t>}, ${</w:t>
      </w:r>
      <w:proofErr w:type="spellStart"/>
      <w:r>
        <w:rPr>
          <w:rStyle w:val="VerbatimChar"/>
        </w:rPr>
        <w:t>midPoint.y</w:t>
      </w:r>
      <w:proofErr w:type="spellEnd"/>
      <w:r>
        <w:rPr>
          <w:rStyle w:val="VerbatimChar"/>
        </w:rPr>
        <w:t>}</w:t>
      </w:r>
      <w:del w:id="721" w:author="Joyce Lee" w:date="2021-09-06T22:20:00Z">
        <w:r w:rsidDel="00E2040A">
          <w:rPr>
            <w:rStyle w:val="VerbatimChar"/>
          </w:rPr>
          <w:delText>"</w:delText>
        </w:r>
      </w:del>
      <w:ins w:id="722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 // (3, 4)</w:t>
      </w:r>
      <w:r>
        <w:br/>
      </w:r>
      <w:r>
        <w:rPr>
          <w:rStyle w:val="VerbatimChar"/>
        </w:rPr>
        <w:t>}</w:t>
      </w:r>
    </w:p>
    <w:p w14:paraId="3A790FC3" w14:textId="515E8887" w:rsidR="001D0C8B" w:rsidRDefault="001D0C8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1CE9A4E" w14:textId="106DDB31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정의처럼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식도</w:t>
      </w:r>
      <w:r>
        <w:rPr>
          <w:lang w:eastAsia="ko-KR"/>
        </w:rPr>
        <w:t xml:space="preserve"> </w:t>
      </w:r>
      <w:r>
        <w:rPr>
          <w:lang w:eastAsia="ko-KR"/>
        </w:rPr>
        <w:t>식이기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예제처럼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7DB3641D" w14:textId="77777777" w:rsidR="001D0C8B" w:rsidRDefault="001D0C8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E02908D" w14:textId="4F56DAA7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printMiddle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xRange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IntRange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yRange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IntRange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</w:t>
      </w:r>
      <w:ins w:id="723" w:author="Joyce Lee" w:date="2021-09-07T00:27:00Z">
        <w:r w:rsidR="00A25B09" w:rsidRPr="00A25B09">
          <w:rPr>
            <w:rStyle w:val="VerbatimChar"/>
          </w:rPr>
          <w:t>// error: named object '</w:t>
        </w:r>
        <w:proofErr w:type="spellStart"/>
        <w:r w:rsidR="00A25B09" w:rsidRPr="00A25B09">
          <w:rPr>
            <w:rStyle w:val="VerbatimChar"/>
          </w:rPr>
          <w:t>MidPoint</w:t>
        </w:r>
        <w:proofErr w:type="spellEnd"/>
        <w:r w:rsidR="00A25B09" w:rsidRPr="00A25B09">
          <w:rPr>
            <w:rStyle w:val="VerbatimChar"/>
          </w:rPr>
          <w:t>' is a singleton and cannot be local. Try to use anonymous object instead</w:t>
        </w:r>
        <w:r w:rsidR="00A25B09">
          <w:rPr>
            <w:rStyle w:val="VerbatimChar"/>
          </w:rPr>
          <w:br/>
        </w:r>
      </w:ins>
      <w:del w:id="724" w:author="Joyce Lee" w:date="2021-09-07T00:27:00Z">
        <w:r w:rsidDel="00A25B09">
          <w:rPr>
            <w:rStyle w:val="VerbatimChar"/>
          </w:rPr>
          <w:lastRenderedPageBreak/>
          <w:delText>// Error</w:delText>
        </w:r>
        <w:r w:rsidDel="00A25B09">
          <w:br/>
        </w:r>
      </w:del>
      <w:r>
        <w:rPr>
          <w:rStyle w:val="VerbatimChar"/>
        </w:rPr>
        <w:t xml:space="preserve">  object </w:t>
      </w:r>
      <w:proofErr w:type="spellStart"/>
      <w:r>
        <w:rPr>
          <w:rStyle w:val="VerbatimChar"/>
        </w:rPr>
        <w:t>MidPoint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x = (</w:t>
      </w:r>
      <w:proofErr w:type="spellStart"/>
      <w:r>
        <w:rPr>
          <w:rStyle w:val="VerbatimChar"/>
        </w:rPr>
        <w:t>xRange.first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xRange.last</w:t>
      </w:r>
      <w:proofErr w:type="spellEnd"/>
      <w:r>
        <w:rPr>
          <w:rStyle w:val="VerbatimChar"/>
        </w:rPr>
        <w:t>)/2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y = (</w:t>
      </w:r>
      <w:proofErr w:type="spellStart"/>
      <w:r>
        <w:rPr>
          <w:rStyle w:val="VerbatimChar"/>
        </w:rPr>
        <w:t>yRange.first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yRange.last</w:t>
      </w:r>
      <w:proofErr w:type="spellEnd"/>
      <w:r>
        <w:rPr>
          <w:rStyle w:val="VerbatimChar"/>
        </w:rPr>
        <w:t>)/2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gramEnd"/>
      <w:del w:id="725" w:author="Joyce Lee" w:date="2021-09-06T22:20:00Z">
        <w:r w:rsidDel="00E2040A">
          <w:rPr>
            <w:rStyle w:val="VerbatimChar"/>
          </w:rPr>
          <w:delText>"</w:delText>
        </w:r>
      </w:del>
      <w:ins w:id="72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${</w:t>
      </w:r>
      <w:proofErr w:type="spellStart"/>
      <w:r>
        <w:rPr>
          <w:rStyle w:val="VerbatimChar"/>
        </w:rPr>
        <w:t>MidPoint.x</w:t>
      </w:r>
      <w:proofErr w:type="spellEnd"/>
      <w:r>
        <w:rPr>
          <w:rStyle w:val="VerbatimChar"/>
        </w:rPr>
        <w:t>}, ${</w:t>
      </w:r>
      <w:proofErr w:type="spellStart"/>
      <w:r>
        <w:rPr>
          <w:rStyle w:val="VerbatimChar"/>
        </w:rPr>
        <w:t>MidPoint.y</w:t>
      </w:r>
      <w:proofErr w:type="spellEnd"/>
      <w:r>
        <w:rPr>
          <w:rStyle w:val="VerbatimChar"/>
        </w:rPr>
        <w:t>}</w:t>
      </w:r>
      <w:del w:id="727" w:author="Joyce Lee" w:date="2021-09-06T22:20:00Z">
        <w:r w:rsidDel="00E2040A">
          <w:rPr>
            <w:rStyle w:val="VerbatimChar"/>
          </w:rPr>
          <w:delText>"</w:delText>
        </w:r>
      </w:del>
      <w:ins w:id="728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40D2103D" w14:textId="55C5D5B7" w:rsidR="001D0C8B" w:rsidRDefault="001D0C8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37078D8" w14:textId="478DE59D" w:rsidR="00B01BA2" w:rsidRDefault="00D4797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설계자들이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표현하지만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객체들은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호출될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매번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 w:rsidR="001D0C8B">
        <w:rPr>
          <w:rFonts w:hint="eastAsia"/>
          <w:lang w:eastAsia="ko-KR"/>
        </w:rPr>
        <w:t>생성돼야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4CD8C79E" w14:textId="210AA67D" w:rsidR="00B01BA2" w:rsidRDefault="00D4797A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midPoint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무엇인지</w:t>
      </w:r>
      <w:r>
        <w:rPr>
          <w:lang w:eastAsia="ko-KR"/>
        </w:rPr>
        <w:t xml:space="preserve"> </w:t>
      </w:r>
      <w:r>
        <w:rPr>
          <w:lang w:eastAsia="ko-KR"/>
        </w:rPr>
        <w:t>궁금할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답은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 w:rsidR="001D0C8B">
        <w:rPr>
          <w:rFonts w:hint="eastAsia"/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멤버들이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(anonymous object type)</w:t>
      </w:r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(</w:t>
      </w:r>
      <w:r>
        <w:rPr>
          <w:lang w:eastAsia="ko-KR"/>
        </w:rPr>
        <w:t>즉</w:t>
      </w:r>
      <w:r w:rsidR="001D0C8B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멤버가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객체식이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해도</w:t>
      </w:r>
      <w:r>
        <w:rPr>
          <w:lang w:eastAsia="ko-KR"/>
        </w:rPr>
        <w:t xml:space="preserve">, </w:t>
      </w:r>
      <w:r>
        <w:rPr>
          <w:lang w:eastAsia="ko-KR"/>
        </w:rPr>
        <w:t>둘의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 xml:space="preserve">).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언어에서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단지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표현일</w:t>
      </w:r>
      <w:r>
        <w:rPr>
          <w:lang w:eastAsia="ko-KR"/>
        </w:rPr>
        <w:t xml:space="preserve"> </w:t>
      </w:r>
      <w:r>
        <w:rPr>
          <w:lang w:eastAsia="ko-KR"/>
        </w:rPr>
        <w:t>뿐이다</w:t>
      </w:r>
      <w:r>
        <w:rPr>
          <w:lang w:eastAsia="ko-KR"/>
        </w:rPr>
        <w:t xml:space="preserve">. </w:t>
      </w:r>
      <w:r>
        <w:rPr>
          <w:lang w:eastAsia="ko-KR"/>
        </w:rPr>
        <w:t>객체식이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호출에서처럼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</w:t>
      </w:r>
      <w:r w:rsidR="001D0C8B">
        <w:rPr>
          <w:rFonts w:hint="eastAsia"/>
          <w:lang w:eastAsia="ko-KR"/>
        </w:rPr>
        <w:t xml:space="preserve"> </w:t>
      </w:r>
      <w:r>
        <w:rPr>
          <w:lang w:eastAsia="ko-KR"/>
        </w:rPr>
        <w:t>식에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36EC760" w14:textId="30A1C79A" w:rsidR="00B01BA2" w:rsidRDefault="001D0C8B">
      <w:pPr>
        <w:pStyle w:val="a8"/>
      </w:pPr>
      <w:bookmarkStart w:id="729" w:name="ide-팁-6"/>
      <w:bookmarkEnd w:id="729"/>
      <w:r>
        <w:rPr>
          <w:rFonts w:hint="eastAsia"/>
        </w:rPr>
        <w:t>&lt;</w:t>
      </w:r>
      <w:proofErr w:type="spellStart"/>
      <w:r>
        <w:rPr>
          <w:rFonts w:hint="eastAsia"/>
        </w:rPr>
        <w:t>참고</w:t>
      </w:r>
      <w:proofErr w:type="spellEnd"/>
      <w:r>
        <w:rPr>
          <w:rFonts w:hint="eastAsia"/>
        </w:rPr>
        <w:t xml:space="preserve">&gt; </w:t>
      </w:r>
      <w:r w:rsidR="00D4797A">
        <w:t xml:space="preserve">IDE </w:t>
      </w:r>
      <w:r w:rsidR="00D4797A">
        <w:t>팁</w:t>
      </w:r>
    </w:p>
    <w:p w14:paraId="3BE37296" w14:textId="3ADA174D" w:rsidR="00B01BA2" w:rsidRDefault="00D4797A">
      <w:pPr>
        <w:pStyle w:val="a8"/>
      </w:pPr>
      <w:r>
        <w:t xml:space="preserve">Show Expression Type </w:t>
      </w:r>
      <w:proofErr w:type="spellStart"/>
      <w:r>
        <w:t>액션</w:t>
      </w:r>
      <w:proofErr w:type="spellEnd"/>
      <w:r>
        <w:t>(</w:t>
      </w:r>
      <w:r w:rsidR="00A445EE">
        <w:rPr>
          <w:rFonts w:hint="eastAsia"/>
          <w:lang w:eastAsia="ko-KR"/>
        </w:rPr>
        <w:t>[</w:t>
      </w:r>
      <w:r>
        <w:t>Ct</w:t>
      </w:r>
      <w:r w:rsidR="00A445EE">
        <w:rPr>
          <w:rFonts w:hint="eastAsia"/>
          <w:lang w:eastAsia="ko-KR"/>
        </w:rPr>
        <w:t>r</w:t>
      </w:r>
      <w:r>
        <w:t>l</w:t>
      </w:r>
      <w:r w:rsidR="00A445EE">
        <w:rPr>
          <w:rFonts w:hint="eastAsia"/>
          <w:lang w:eastAsia="ko-KR"/>
        </w:rPr>
        <w:t>]</w:t>
      </w:r>
      <w:r>
        <w:t>+</w:t>
      </w:r>
      <w:r w:rsidR="00A445EE">
        <w:rPr>
          <w:rFonts w:hint="eastAsia"/>
          <w:lang w:eastAsia="ko-KR"/>
        </w:rPr>
        <w:t>[</w:t>
      </w:r>
      <w:r>
        <w:t>Shift</w:t>
      </w:r>
      <w:r w:rsidR="00A445EE">
        <w:rPr>
          <w:rFonts w:hint="eastAsia"/>
          <w:lang w:eastAsia="ko-KR"/>
        </w:rPr>
        <w:t>]</w:t>
      </w:r>
      <w:r>
        <w:t>+</w:t>
      </w:r>
      <w:r w:rsidR="00A445EE">
        <w:rPr>
          <w:rFonts w:hint="eastAsia"/>
          <w:lang w:eastAsia="ko-KR"/>
        </w:rPr>
        <w:t>[</w:t>
      </w:r>
      <w:r>
        <w:t>P</w:t>
      </w:r>
      <w:r w:rsidR="00A445EE">
        <w:rPr>
          <w:rFonts w:hint="eastAsia"/>
          <w:lang w:eastAsia="ko-KR"/>
        </w:rPr>
        <w:t>]</w:t>
      </w:r>
      <w:r>
        <w:t>/</w:t>
      </w:r>
      <w:r w:rsidR="00A445EE">
        <w:rPr>
          <w:rFonts w:hint="eastAsia"/>
          <w:lang w:eastAsia="ko-KR"/>
        </w:rPr>
        <w:t>[</w:t>
      </w:r>
      <w:proofErr w:type="spellStart"/>
      <w:r>
        <w:t>Cmd</w:t>
      </w:r>
      <w:proofErr w:type="spellEnd"/>
      <w:r w:rsidR="00A445EE">
        <w:rPr>
          <w:rFonts w:hint="eastAsia"/>
          <w:lang w:eastAsia="ko-KR"/>
        </w:rPr>
        <w:t>]</w:t>
      </w:r>
      <w:r>
        <w:t>-</w:t>
      </w:r>
      <w:r w:rsidR="00A445EE">
        <w:rPr>
          <w:rFonts w:hint="eastAsia"/>
          <w:lang w:eastAsia="ko-KR"/>
        </w:rPr>
        <w:t>[</w:t>
      </w:r>
      <w:r>
        <w:t>Shift</w:t>
      </w:r>
      <w:r w:rsidR="00A445EE">
        <w:rPr>
          <w:rFonts w:hint="eastAsia"/>
          <w:lang w:eastAsia="ko-KR"/>
        </w:rPr>
        <w:t>]</w:t>
      </w:r>
      <w:r>
        <w:t>-</w:t>
      </w:r>
      <w:r w:rsidR="00A445EE">
        <w:rPr>
          <w:rFonts w:hint="eastAsia"/>
          <w:lang w:eastAsia="ko-KR"/>
        </w:rPr>
        <w:t>[</w:t>
      </w:r>
      <w:r>
        <w:t>P</w:t>
      </w:r>
      <w:proofErr w:type="gramStart"/>
      <w:r w:rsidR="00A445EE">
        <w:rPr>
          <w:rFonts w:hint="eastAsia"/>
          <w:lang w:eastAsia="ko-KR"/>
        </w:rPr>
        <w:t>]</w:t>
      </w:r>
      <w:r>
        <w:t>)</w:t>
      </w:r>
      <w:r>
        <w:t>을</w:t>
      </w:r>
      <w:proofErr w:type="gramEnd"/>
      <w:r>
        <w:t xml:space="preserve"> </w:t>
      </w:r>
      <w:proofErr w:type="spellStart"/>
      <w:r>
        <w:t>사용해</w:t>
      </w:r>
      <w:proofErr w:type="spellEnd"/>
      <w:r>
        <w:t xml:space="preserve"> </w:t>
      </w:r>
      <w:proofErr w:type="spellStart"/>
      <w:r>
        <w:t>객체</w:t>
      </w:r>
      <w:proofErr w:type="spellEnd"/>
      <w:r>
        <w:t xml:space="preserve"> </w:t>
      </w:r>
      <w:proofErr w:type="spellStart"/>
      <w:r>
        <w:t>식의</w:t>
      </w:r>
      <w:proofErr w:type="spellEnd"/>
      <w:r>
        <w:t xml:space="preserve"> </w:t>
      </w:r>
      <w:proofErr w:type="spellStart"/>
      <w:r>
        <w:t>타입을</w:t>
      </w:r>
      <w:proofErr w:type="spellEnd"/>
      <w:r>
        <w:t xml:space="preserve"> </w:t>
      </w:r>
      <w:proofErr w:type="spellStart"/>
      <w:r>
        <w:t>살펴보면</w:t>
      </w:r>
      <w:proofErr w:type="spellEnd"/>
      <w:r>
        <w:t xml:space="preserve"> </w:t>
      </w:r>
      <w:proofErr w:type="spellStart"/>
      <w:r>
        <w:t>인텔리</w:t>
      </w:r>
      <w:r>
        <w:t>J</w:t>
      </w:r>
      <w:r>
        <w:t>는</w:t>
      </w:r>
      <w:proofErr w:type="spellEnd"/>
      <w:r>
        <w:t xml:space="preserve"> </w:t>
      </w:r>
      <w:r>
        <w:rPr>
          <w:rStyle w:val="VerbatimChar"/>
        </w:rPr>
        <w:t>&lt;anonymous object&gt;</w:t>
      </w:r>
      <w:proofErr w:type="spellStart"/>
      <w:r>
        <w:t>라고</w:t>
      </w:r>
      <w:proofErr w:type="spellEnd"/>
      <w:r>
        <w:t xml:space="preserve"> </w:t>
      </w:r>
      <w:proofErr w:type="spellStart"/>
      <w:r>
        <w:t>표시해준다</w:t>
      </w:r>
      <w:proofErr w:type="spellEnd"/>
      <w:r>
        <w:t>(</w:t>
      </w:r>
      <w:proofErr w:type="spellStart"/>
      <w:r w:rsidR="00F11EBF">
        <w:t>그림</w:t>
      </w:r>
      <w:proofErr w:type="spellEnd"/>
      <w:r w:rsidR="00F11EBF">
        <w:t xml:space="preserve"> 4-</w:t>
      </w:r>
      <w:r>
        <w:t>5).</w:t>
      </w:r>
    </w:p>
    <w:p w14:paraId="1FAFADA0" w14:textId="49732FA5" w:rsidR="00B01BA2" w:rsidRDefault="00F11EBF">
      <w:pPr>
        <w:pStyle w:val="a8"/>
        <w:rPr>
          <w:lang w:eastAsia="ko-KR"/>
        </w:rPr>
      </w:pPr>
      <w:bookmarkStart w:id="730" w:name="그림-4.5-익명-객체-타입"/>
      <w:bookmarkEnd w:id="730"/>
      <w:r>
        <w:rPr>
          <w:lang w:eastAsia="ko-KR"/>
        </w:rPr>
        <w:t>그림</w:t>
      </w:r>
      <w:r>
        <w:rPr>
          <w:lang w:eastAsia="ko-KR"/>
        </w:rPr>
        <w:t xml:space="preserve"> 4-</w:t>
      </w:r>
      <w:r w:rsidR="00D4797A">
        <w:rPr>
          <w:lang w:eastAsia="ko-KR"/>
        </w:rPr>
        <w:t xml:space="preserve">5: </w:t>
      </w:r>
      <w:r w:rsidR="00D4797A">
        <w:rPr>
          <w:lang w:eastAsia="ko-KR"/>
        </w:rPr>
        <w:t>익명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객체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타입</w:t>
      </w:r>
    </w:p>
    <w:p w14:paraId="5BBCC867" w14:textId="6C070E87" w:rsidR="00A445EE" w:rsidRPr="001D0C8B" w:rsidRDefault="00A445EE" w:rsidP="001D0C8B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5C551FE" wp14:editId="5DE76E57">
            <wp:extent cx="5699760" cy="12496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9878" w14:textId="4FA11107" w:rsidR="001D0C8B" w:rsidRPr="001D0C8B" w:rsidRDefault="001D0C8B" w:rsidP="001D0C8B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31A49164" w14:textId="77777777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본문으로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타입이며</w:t>
      </w:r>
      <w:r>
        <w:rPr>
          <w:lang w:eastAsia="ko-KR"/>
        </w:rPr>
        <w:t xml:space="preserve">,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변수나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타입도</w:t>
      </w:r>
      <w:r>
        <w:rPr>
          <w:lang w:eastAsia="ko-KR"/>
        </w:rPr>
        <w:t xml:space="preserve"> </w:t>
      </w:r>
      <w:r>
        <w:rPr>
          <w:lang w:eastAsia="ko-KR"/>
        </w:rPr>
        <w:t>마찬가지일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14:paraId="038F0926" w14:textId="77777777" w:rsidR="006A4635" w:rsidRDefault="006A463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16A80FF" w14:textId="102E9AA7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 xml:space="preserve">fun </w:t>
      </w: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o = object { </w:t>
      </w:r>
      <w:r w:rsidR="006A4635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익명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객체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추론됨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x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()!!.</w:t>
      </w:r>
      <w:proofErr w:type="spellStart"/>
      <w:r>
        <w:rPr>
          <w:rStyle w:val="VerbatimChar"/>
        </w:rPr>
        <w:t>toInt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y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()!!.</w:t>
      </w:r>
      <w:proofErr w:type="spellStart"/>
      <w:r>
        <w:rPr>
          <w:rStyle w:val="VerbatimChar"/>
        </w:rPr>
        <w:t>toInt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o.x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o.y</w:t>
      </w:r>
      <w:proofErr w:type="spellEnd"/>
      <w:r>
        <w:rPr>
          <w:rStyle w:val="VerbatimChar"/>
        </w:rPr>
        <w:t xml:space="preserve">) // </w:t>
      </w:r>
      <w:proofErr w:type="spellStart"/>
      <w:r>
        <w:rPr>
          <w:rStyle w:val="VerbatimChar"/>
        </w:rPr>
        <w:t>여기서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r>
        <w:rPr>
          <w:rStyle w:val="VerbatimChar"/>
        </w:rPr>
        <w:t>안의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r>
        <w:rPr>
          <w:rStyle w:val="VerbatimChar"/>
        </w:rPr>
        <w:t>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</w:t>
      </w:r>
      <w:r>
        <w:rPr>
          <w:rStyle w:val="VerbatimChar"/>
        </w:rPr>
        <w:t>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접근할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있음</w:t>
      </w:r>
      <w:proofErr w:type="spellEnd"/>
      <w:r>
        <w:br/>
      </w:r>
      <w:r>
        <w:rPr>
          <w:rStyle w:val="VerbatimChar"/>
        </w:rPr>
        <w:t>}</w:t>
      </w:r>
      <w:r w:rsidR="006A4635">
        <w:rPr>
          <w:rStyle w:val="VerbatimChar"/>
          <w:rFonts w:hint="eastAsia"/>
          <w:lang w:eastAsia="ko-KR"/>
        </w:rPr>
        <w:t xml:space="preserve"> </w:t>
      </w:r>
    </w:p>
    <w:p w14:paraId="66EFAB51" w14:textId="138C3A8A" w:rsidR="006A4635" w:rsidRDefault="006A4635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DE37E0B" w14:textId="15B3D25A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선언이나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선언에만</w:t>
      </w:r>
      <w:r>
        <w:rPr>
          <w:lang w:eastAsia="ko-KR"/>
        </w:rPr>
        <w:t xml:space="preserve"> </w:t>
      </w:r>
      <w:r>
        <w:rPr>
          <w:lang w:eastAsia="ko-KR"/>
        </w:rPr>
        <w:t>전달될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midPoint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정의하면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>.</w:t>
      </w:r>
    </w:p>
    <w:p w14:paraId="6CFA3FCE" w14:textId="77777777" w:rsidR="006A4635" w:rsidRDefault="006A463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B6749CE" w14:textId="4063E23F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midPoint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xRange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IntRange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yRange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IntRange</w:t>
      </w:r>
      <w:proofErr w:type="spellEnd"/>
      <w:r>
        <w:rPr>
          <w:rStyle w:val="VerbatimChar"/>
        </w:rPr>
        <w:t>) = object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x = (</w:t>
      </w:r>
      <w:proofErr w:type="spellStart"/>
      <w:r>
        <w:rPr>
          <w:rStyle w:val="VerbatimChar"/>
        </w:rPr>
        <w:t>xRange.first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xRange.last</w:t>
      </w:r>
      <w:proofErr w:type="spellEnd"/>
      <w:r>
        <w:rPr>
          <w:rStyle w:val="VerbatimChar"/>
        </w:rPr>
        <w:t>)/2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y = (</w:t>
      </w:r>
      <w:proofErr w:type="spellStart"/>
      <w:r>
        <w:rPr>
          <w:rStyle w:val="VerbatimChar"/>
        </w:rPr>
        <w:t>yRange.first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yRange.last</w:t>
      </w:r>
      <w:proofErr w:type="spellEnd"/>
      <w:r>
        <w:rPr>
          <w:rStyle w:val="VerbatimChar"/>
        </w:rPr>
        <w:t>)/2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midPoint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midPoint</w:t>
      </w:r>
      <w:proofErr w:type="spellEnd"/>
      <w:r>
        <w:rPr>
          <w:rStyle w:val="VerbatimChar"/>
        </w:rPr>
        <w:t>(1..5, 2..6)</w:t>
      </w:r>
      <w:r>
        <w:br/>
      </w:r>
      <w:r>
        <w:rPr>
          <w:rStyle w:val="VerbatimChar"/>
        </w:rPr>
        <w:t xml:space="preserve">  // </w:t>
      </w:r>
      <w:ins w:id="731" w:author="Joyce Lee" w:date="2021-09-07T00:28:00Z">
        <w:r w:rsidR="009911DC" w:rsidRPr="009911DC">
          <w:rPr>
            <w:rStyle w:val="VerbatimChar"/>
          </w:rPr>
          <w:t>error: unresolved reference: x</w:t>
        </w:r>
        <w:r w:rsidR="009911DC">
          <w:rPr>
            <w:rStyle w:val="VerbatimChar"/>
          </w:rPr>
          <w:br/>
        </w:r>
        <w:r w:rsidR="009911DC">
          <w:rPr>
            <w:rStyle w:val="VerbatimChar"/>
          </w:rPr>
          <w:t xml:space="preserve">  // </w:t>
        </w:r>
        <w:r w:rsidR="009911DC" w:rsidRPr="009911DC">
          <w:rPr>
            <w:rStyle w:val="VerbatimChar"/>
          </w:rPr>
          <w:t xml:space="preserve">error: unresolved reference: </w:t>
        </w:r>
        <w:r w:rsidR="009911DC">
          <w:rPr>
            <w:rStyle w:val="VerbatimChar"/>
            <w:lang w:eastAsia="ko-KR"/>
          </w:rPr>
          <w:t>y</w:t>
        </w:r>
        <w:r w:rsidR="009911DC">
          <w:rPr>
            <w:rStyle w:val="VerbatimChar"/>
          </w:rPr>
          <w:br/>
        </w:r>
      </w:ins>
      <w:del w:id="732" w:author="Joyce Lee" w:date="2021-09-07T00:28:00Z">
        <w:r w:rsidDel="009911DC">
          <w:rPr>
            <w:rStyle w:val="VerbatimChar"/>
          </w:rPr>
          <w:delText>Error: x</w:delText>
        </w:r>
        <w:r w:rsidDel="009911DC">
          <w:rPr>
            <w:rStyle w:val="VerbatimChar"/>
          </w:rPr>
          <w:delText>와</w:delText>
        </w:r>
        <w:r w:rsidDel="009911DC">
          <w:rPr>
            <w:rStyle w:val="VerbatimChar"/>
          </w:rPr>
          <w:delText xml:space="preserve"> y</w:delText>
        </w:r>
        <w:r w:rsidDel="009911DC">
          <w:rPr>
            <w:rStyle w:val="VerbatimChar"/>
          </w:rPr>
          <w:delText>를</w:delText>
        </w:r>
        <w:r w:rsidDel="009911DC">
          <w:rPr>
            <w:rStyle w:val="VerbatimChar"/>
          </w:rPr>
          <w:delText xml:space="preserve"> </w:delText>
        </w:r>
        <w:r w:rsidDel="009911DC">
          <w:rPr>
            <w:rStyle w:val="VerbatimChar"/>
          </w:rPr>
          <w:delText>찾을</w:delText>
        </w:r>
        <w:r w:rsidDel="009911DC">
          <w:rPr>
            <w:rStyle w:val="VerbatimChar"/>
          </w:rPr>
          <w:delText xml:space="preserve"> </w:delText>
        </w:r>
        <w:r w:rsidDel="009911DC">
          <w:rPr>
            <w:rStyle w:val="VerbatimChar"/>
          </w:rPr>
          <w:delText>수</w:delText>
        </w:r>
        <w:r w:rsidDel="009911DC">
          <w:rPr>
            <w:rStyle w:val="VerbatimChar"/>
          </w:rPr>
          <w:delText xml:space="preserve"> </w:delText>
        </w:r>
        <w:r w:rsidDel="009911DC">
          <w:rPr>
            <w:rStyle w:val="VerbatimChar"/>
          </w:rPr>
          <w:delText>없음</w:delText>
        </w:r>
        <w:r w:rsidDel="009911DC">
          <w:br/>
        </w:r>
      </w:del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733" w:author="Joyce Lee" w:date="2021-09-06T22:20:00Z">
        <w:r w:rsidDel="00E2040A">
          <w:rPr>
            <w:rStyle w:val="VerbatimChar"/>
          </w:rPr>
          <w:delText>"</w:delText>
        </w:r>
      </w:del>
      <w:ins w:id="734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${</w:t>
      </w:r>
      <w:proofErr w:type="spellStart"/>
      <w:r>
        <w:rPr>
          <w:rStyle w:val="VerbatimChar"/>
        </w:rPr>
        <w:t>midPoint.x</w:t>
      </w:r>
      <w:proofErr w:type="spellEnd"/>
      <w:r>
        <w:rPr>
          <w:rStyle w:val="VerbatimChar"/>
        </w:rPr>
        <w:t>}, ${</w:t>
      </w:r>
      <w:proofErr w:type="spellStart"/>
      <w:r>
        <w:rPr>
          <w:rStyle w:val="VerbatimChar"/>
        </w:rPr>
        <w:t>midPoint.y</w:t>
      </w:r>
      <w:proofErr w:type="spellEnd"/>
      <w:r>
        <w:rPr>
          <w:rStyle w:val="VerbatimChar"/>
        </w:rPr>
        <w:t>}</w:t>
      </w:r>
      <w:del w:id="735" w:author="Joyce Lee" w:date="2021-09-06T22:20:00Z">
        <w:r w:rsidDel="00E2040A">
          <w:rPr>
            <w:rStyle w:val="VerbatimChar"/>
          </w:rPr>
          <w:delText>"</w:delText>
        </w:r>
      </w:del>
      <w:ins w:id="736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4F6A278E" w14:textId="367C478E" w:rsidR="006A4635" w:rsidRDefault="006A463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4874D90" w14:textId="7D11BED6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midPoint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,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식에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lang w:eastAsia="ko-KR"/>
        </w:rPr>
        <w:t>상위타입이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 w:rsidR="006A4635">
        <w:rPr>
          <w:rFonts w:hint="eastAsia"/>
          <w:lang w:eastAsia="ko-KR"/>
        </w:rPr>
        <w:t xml:space="preserve"> </w:t>
      </w:r>
      <w:r>
        <w:rPr>
          <w:lang w:eastAsia="ko-KR"/>
        </w:rPr>
        <w:t>식에는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명시하지</w:t>
      </w:r>
      <w:r>
        <w:rPr>
          <w:lang w:eastAsia="ko-KR"/>
        </w:rPr>
        <w:t xml:space="preserve"> </w:t>
      </w:r>
      <w:r>
        <w:rPr>
          <w:lang w:eastAsia="ko-KR"/>
        </w:rPr>
        <w:t>않았기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midPoint.x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참조에서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</w:t>
      </w:r>
      <w:r w:rsidR="006A4635">
        <w:rPr>
          <w:rFonts w:hint="eastAsia"/>
          <w:lang w:eastAsia="ko-KR"/>
        </w:rPr>
        <w:t>는</w:t>
      </w:r>
      <w:r w:rsidR="006A4635">
        <w:rPr>
          <w:rFonts w:hint="eastAsia"/>
          <w:lang w:eastAsia="ko-KR"/>
        </w:rPr>
        <w:t xml:space="preserve"> </w:t>
      </w:r>
      <w:r w:rsidR="006A4635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5B74C19" w14:textId="77777777" w:rsidR="00B01BA2" w:rsidRDefault="00D4797A">
      <w:pPr>
        <w:pStyle w:val="a0"/>
        <w:rPr>
          <w:lang w:eastAsia="ko-KR"/>
        </w:rPr>
      </w:pP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객체식도</w:t>
      </w:r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둘러싼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영역의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포획할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포획한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본문에서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공유하기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래퍼를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>.</w:t>
      </w:r>
    </w:p>
    <w:p w14:paraId="469106A9" w14:textId="77777777" w:rsidR="006A4635" w:rsidRDefault="006A463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3EF6388" w14:textId="44B94F3F" w:rsidR="00B01BA2" w:rsidRDefault="00D4797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gramStart"/>
      <w:r>
        <w:rPr>
          <w:rStyle w:val="VerbatimChar"/>
          <w:lang w:eastAsia="ko-KR"/>
        </w:rPr>
        <w:t>main(</w:t>
      </w:r>
      <w:proofErr w:type="gramEnd"/>
      <w:r>
        <w:rPr>
          <w:rStyle w:val="VerbatimChar"/>
          <w:lang w:eastAsia="ko-KR"/>
        </w:rPr>
        <w:t>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var x = 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o = object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fun change()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  x = 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o.change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(x) // 2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1421F32A" w14:textId="757A4C79" w:rsidR="006A4635" w:rsidRDefault="006A463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DE37E09" w14:textId="77777777" w:rsidR="00B01BA2" w:rsidRDefault="00D4797A">
      <w:pPr>
        <w:pStyle w:val="a0"/>
        <w:rPr>
          <w:lang w:eastAsia="ko-KR"/>
        </w:rPr>
      </w:pPr>
      <w:commentRangeStart w:id="737"/>
      <w:r>
        <w:rPr>
          <w:lang w:eastAsia="ko-KR"/>
        </w:rPr>
        <w:t>지</w:t>
      </w:r>
      <w:commentRangeEnd w:id="737"/>
      <w:r w:rsidR="006A4635">
        <w:rPr>
          <w:rStyle w:val="ad"/>
        </w:rPr>
        <w:commentReference w:id="737"/>
      </w:r>
      <w:r>
        <w:rPr>
          <w:lang w:eastAsia="ko-KR"/>
        </w:rPr>
        <w:t>연</w:t>
      </w:r>
      <w:r>
        <w:rPr>
          <w:lang w:eastAsia="ko-KR"/>
        </w:rPr>
        <w:t xml:space="preserve"> </w:t>
      </w:r>
      <w:r>
        <w:rPr>
          <w:lang w:eastAsia="ko-KR"/>
        </w:rPr>
        <w:t>초기화되는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객체식이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직후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초기화된다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</w:t>
      </w:r>
      <w:r>
        <w:rPr>
          <w:lang w:eastAsia="ko-KR"/>
        </w:rPr>
        <w:t xml:space="preserve"> </w:t>
      </w:r>
      <w:r>
        <w:rPr>
          <w:lang w:eastAsia="ko-KR"/>
        </w:rPr>
        <w:t>정의에서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생성되는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초기화되기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o.a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접근하기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표시했음에도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2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.</w:t>
      </w:r>
    </w:p>
    <w:p w14:paraId="4F6938DA" w14:textId="77777777" w:rsidR="006A4635" w:rsidRDefault="006A463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B66EC39" w14:textId="0F4C9E23" w:rsidR="00B01BA2" w:rsidRDefault="00D4797A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fun </w:t>
      </w: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var x =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o = object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 = x++;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738" w:author="Joyce Lee" w:date="2021-09-06T22:20:00Z">
        <w:r w:rsidDel="00E2040A">
          <w:rPr>
            <w:rStyle w:val="VerbatimChar"/>
          </w:rPr>
          <w:delText>"</w:delText>
        </w:r>
      </w:del>
      <w:ins w:id="739" w:author="Joyce Lee" w:date="2021-09-06T22:20:00Z">
        <w:r w:rsidR="00E2040A">
          <w:rPr>
            <w:rStyle w:val="VerbatimChar"/>
          </w:rPr>
          <w:t>"</w:t>
        </w:r>
      </w:ins>
      <w:proofErr w:type="spellStart"/>
      <w:r>
        <w:rPr>
          <w:rStyle w:val="VerbatimChar"/>
        </w:rPr>
        <w:t>o.a</w:t>
      </w:r>
      <w:proofErr w:type="spellEnd"/>
      <w:r>
        <w:rPr>
          <w:rStyle w:val="VerbatimChar"/>
        </w:rPr>
        <w:t xml:space="preserve"> = ${</w:t>
      </w:r>
      <w:proofErr w:type="spellStart"/>
      <w:r>
        <w:rPr>
          <w:rStyle w:val="VerbatimChar"/>
        </w:rPr>
        <w:t>o.a</w:t>
      </w:r>
      <w:proofErr w:type="spellEnd"/>
      <w:r>
        <w:rPr>
          <w:rStyle w:val="VerbatimChar"/>
        </w:rPr>
        <w:t>}</w:t>
      </w:r>
      <w:del w:id="740" w:author="Joyce Lee" w:date="2021-09-06T22:20:00Z">
        <w:r w:rsidDel="00E2040A">
          <w:rPr>
            <w:rStyle w:val="VerbatimChar"/>
          </w:rPr>
          <w:delText>"</w:delText>
        </w:r>
      </w:del>
      <w:ins w:id="741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) // </w:t>
      </w:r>
      <w:proofErr w:type="spellStart"/>
      <w:r>
        <w:rPr>
          <w:rStyle w:val="VerbatimChar"/>
        </w:rPr>
        <w:t>o.a</w:t>
      </w:r>
      <w:proofErr w:type="spellEnd"/>
      <w:r>
        <w:rPr>
          <w:rStyle w:val="VerbatimChar"/>
        </w:rPr>
        <w:t xml:space="preserve"> = 1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del w:id="742" w:author="Joyce Lee" w:date="2021-09-06T22:20:00Z">
        <w:r w:rsidDel="00E2040A">
          <w:rPr>
            <w:rStyle w:val="VerbatimChar"/>
          </w:rPr>
          <w:delText>"</w:delText>
        </w:r>
      </w:del>
      <w:ins w:id="743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>x = $x</w:t>
      </w:r>
      <w:del w:id="744" w:author="Joyce Lee" w:date="2021-09-06T22:20:00Z">
        <w:r w:rsidDel="00E2040A">
          <w:rPr>
            <w:rStyle w:val="VerbatimChar"/>
          </w:rPr>
          <w:delText>"</w:delText>
        </w:r>
      </w:del>
      <w:ins w:id="745" w:author="Joyce Lee" w:date="2021-09-06T22:20:00Z">
        <w:r w:rsidR="00E2040A">
          <w:rPr>
            <w:rStyle w:val="VerbatimChar"/>
          </w:rPr>
          <w:t>"</w:t>
        </w:r>
      </w:ins>
      <w:r>
        <w:rPr>
          <w:rStyle w:val="VerbatimChar"/>
        </w:rPr>
        <w:t xml:space="preserve">) </w:t>
      </w:r>
      <w:ins w:id="746" w:author="Joyce Lee" w:date="2021-09-07T00:32:00Z">
        <w:r w:rsidR="0098432C">
          <w:rPr>
            <w:rStyle w:val="VerbatimChar"/>
          </w:rPr>
          <w:t xml:space="preserve">      </w:t>
        </w:r>
      </w:ins>
      <w:r>
        <w:rPr>
          <w:rStyle w:val="VerbatimChar"/>
        </w:rPr>
        <w:t>// x = 2</w:t>
      </w:r>
      <w:r>
        <w:br/>
      </w:r>
      <w:r>
        <w:rPr>
          <w:rStyle w:val="VerbatimChar"/>
        </w:rPr>
        <w:t>}</w:t>
      </w:r>
    </w:p>
    <w:p w14:paraId="0C41D455" w14:textId="547B8044" w:rsidR="006A4635" w:rsidRDefault="006A463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6810F16" w14:textId="26E4699F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 w:rsidR="006A4635">
        <w:rPr>
          <w:rFonts w:hint="eastAsia"/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상속과</w:t>
      </w:r>
      <w:r>
        <w:rPr>
          <w:lang w:eastAsia="ko-KR"/>
        </w:rPr>
        <w:t xml:space="preserve"> </w:t>
      </w:r>
      <w:r>
        <w:rPr>
          <w:lang w:eastAsia="ko-KR"/>
        </w:rPr>
        <w:t>조합했을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강력해진다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객체</w:t>
      </w:r>
      <w:r w:rsidR="006A4635">
        <w:rPr>
          <w:rFonts w:hint="eastAsia"/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선언하지</w:t>
      </w:r>
      <w:r>
        <w:rPr>
          <w:lang w:eastAsia="ko-KR"/>
        </w:rPr>
        <w:t xml:space="preserve"> </w:t>
      </w:r>
      <w:r>
        <w:rPr>
          <w:lang w:eastAsia="ko-KR"/>
        </w:rPr>
        <w:t>않고도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약간만</w:t>
      </w:r>
      <w:r>
        <w:rPr>
          <w:lang w:eastAsia="ko-KR"/>
        </w:rPr>
        <w:t xml:space="preserve"> </w:t>
      </w:r>
      <w:r>
        <w:rPr>
          <w:lang w:eastAsia="ko-KR"/>
        </w:rPr>
        <w:t>변경해</w:t>
      </w:r>
      <w:r>
        <w:rPr>
          <w:lang w:eastAsia="ko-KR"/>
        </w:rPr>
        <w:t xml:space="preserve"> </w:t>
      </w:r>
      <w:r>
        <w:rPr>
          <w:lang w:eastAsia="ko-KR"/>
        </w:rPr>
        <w:t>기술하는</w:t>
      </w:r>
      <w:r>
        <w:rPr>
          <w:lang w:eastAsia="ko-KR"/>
        </w:rPr>
        <w:t xml:space="preserve"> </w:t>
      </w:r>
      <w:r>
        <w:rPr>
          <w:lang w:eastAsia="ko-KR"/>
        </w:rPr>
        <w:t>간결한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6A4635">
        <w:rPr>
          <w:b/>
          <w:lang w:eastAsia="ko-KR"/>
        </w:rPr>
        <w:t>8</w:t>
      </w:r>
      <w:r w:rsidRPr="006A4635">
        <w:rPr>
          <w:b/>
          <w:lang w:eastAsia="ko-KR"/>
        </w:rPr>
        <w:t>장</w:t>
      </w:r>
      <w:r w:rsidRPr="006A4635">
        <w:rPr>
          <w:b/>
          <w:lang w:eastAsia="ko-KR"/>
        </w:rPr>
        <w:t xml:space="preserve"> </w:t>
      </w:r>
      <w:r w:rsidRPr="006A4635">
        <w:rPr>
          <w:b/>
          <w:lang w:eastAsia="ko-KR"/>
        </w:rPr>
        <w:t>클래스</w:t>
      </w:r>
      <w:r w:rsidRPr="006A4635">
        <w:rPr>
          <w:b/>
          <w:lang w:eastAsia="ko-KR"/>
        </w:rPr>
        <w:t xml:space="preserve"> </w:t>
      </w:r>
      <w:r w:rsidRPr="006A4635">
        <w:rPr>
          <w:b/>
          <w:lang w:eastAsia="ko-KR"/>
        </w:rPr>
        <w:t>계층</w:t>
      </w:r>
      <w:r w:rsidRPr="006A4635">
        <w:rPr>
          <w:b/>
          <w:lang w:eastAsia="ko-KR"/>
        </w:rPr>
        <w:t xml:space="preserve"> </w:t>
      </w:r>
      <w:r w:rsidRPr="006A4635">
        <w:rPr>
          <w:b/>
          <w:lang w:eastAsia="ko-KR"/>
        </w:rPr>
        <w:t>이해하기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502CAAAA" w14:textId="77777777" w:rsidR="00B01BA2" w:rsidRDefault="00D4797A">
      <w:pPr>
        <w:pStyle w:val="2"/>
        <w:rPr>
          <w:lang w:eastAsia="ko-KR"/>
        </w:rPr>
      </w:pPr>
      <w:bookmarkStart w:id="747" w:name="결론"/>
      <w:bookmarkEnd w:id="747"/>
      <w:r>
        <w:rPr>
          <w:lang w:eastAsia="ko-KR"/>
        </w:rPr>
        <w:t>결론</w:t>
      </w:r>
    </w:p>
    <w:p w14:paraId="5C9C1658" w14:textId="00ECA07C" w:rsidR="00B01BA2" w:rsidRDefault="00D4797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배운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 w:rsidR="006A4635">
        <w:rPr>
          <w:rFonts w:hint="eastAsia"/>
          <w:lang w:eastAsia="ko-KR"/>
        </w:rPr>
        <w:t>해보</w:t>
      </w:r>
      <w:r>
        <w:rPr>
          <w:lang w:eastAsia="ko-KR"/>
        </w:rPr>
        <w:t>자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선언하고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,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초기화하는</w:t>
      </w:r>
      <w:r>
        <w:rPr>
          <w:lang w:eastAsia="ko-KR"/>
        </w:rPr>
        <w:t xml:space="preserve"> </w:t>
      </w:r>
      <w:r w:rsidR="006A4635">
        <w:rPr>
          <w:lang w:eastAsia="ko-KR"/>
        </w:rPr>
        <w:t>방법</w:t>
      </w:r>
      <w:r w:rsidR="006A4635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사용법을</w:t>
      </w:r>
      <w:r>
        <w:rPr>
          <w:lang w:eastAsia="ko-KR"/>
        </w:rPr>
        <w:t xml:space="preserve"> </w:t>
      </w:r>
      <w:r>
        <w:rPr>
          <w:lang w:eastAsia="ko-KR"/>
        </w:rPr>
        <w:t>배웠다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읽기나</w:t>
      </w:r>
      <w:r>
        <w:rPr>
          <w:lang w:eastAsia="ko-KR"/>
        </w:rPr>
        <w:t xml:space="preserve"> </w:t>
      </w:r>
      <w:r>
        <w:rPr>
          <w:lang w:eastAsia="ko-KR"/>
        </w:rPr>
        <w:t>쓰기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 w:rsidR="006A4635">
        <w:rPr>
          <w:rFonts w:hint="eastAsia"/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6A4635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유형에</w:t>
      </w:r>
      <w:r>
        <w:rPr>
          <w:lang w:eastAsia="ko-KR"/>
        </w:rPr>
        <w:t xml:space="preserve"> </w:t>
      </w:r>
      <w:r>
        <w:rPr>
          <w:lang w:eastAsia="ko-KR"/>
        </w:rPr>
        <w:t>대해서도</w:t>
      </w:r>
      <w:r>
        <w:rPr>
          <w:lang w:eastAsia="ko-KR"/>
        </w:rPr>
        <w:t xml:space="preserve"> </w:t>
      </w:r>
      <w:r>
        <w:rPr>
          <w:lang w:eastAsia="ko-KR"/>
        </w:rPr>
        <w:t>배웠다</w:t>
      </w:r>
      <w:r>
        <w:rPr>
          <w:lang w:eastAsia="ko-KR"/>
        </w:rPr>
        <w:t xml:space="preserve">.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메커니즘을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향상시킬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B121EF5" w14:textId="67ACFC1E" w:rsidR="00B01BA2" w:rsidRDefault="00D4797A">
      <w:pPr>
        <w:pStyle w:val="a0"/>
        <w:rPr>
          <w:lang w:eastAsia="ko-KR"/>
        </w:rPr>
      </w:pPr>
      <w:r>
        <w:rPr>
          <w:lang w:eastAsia="ko-KR"/>
        </w:rPr>
        <w:t>나중에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객체지향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 w:rsidRPr="006A4635">
        <w:rPr>
          <w:b/>
          <w:lang w:eastAsia="ko-KR"/>
        </w:rPr>
        <w:t>6</w:t>
      </w:r>
      <w:r w:rsidRPr="006A4635">
        <w:rPr>
          <w:b/>
          <w:lang w:eastAsia="ko-KR"/>
        </w:rPr>
        <w:t>장</w:t>
      </w:r>
      <w:r w:rsidRPr="006A4635">
        <w:rPr>
          <w:b/>
          <w:lang w:eastAsia="ko-KR"/>
        </w:rPr>
        <w:t xml:space="preserve"> </w:t>
      </w:r>
      <w:r w:rsidRPr="006A4635">
        <w:rPr>
          <w:b/>
          <w:lang w:eastAsia="ko-KR"/>
        </w:rPr>
        <w:t>특별한</w:t>
      </w:r>
      <w:r w:rsidRPr="006A4635">
        <w:rPr>
          <w:b/>
          <w:lang w:eastAsia="ko-KR"/>
        </w:rPr>
        <w:t xml:space="preserve"> </w:t>
      </w:r>
      <w:r w:rsidRPr="006A4635">
        <w:rPr>
          <w:b/>
          <w:lang w:eastAsia="ko-KR"/>
        </w:rPr>
        <w:t>클래스</w:t>
      </w:r>
      <w:r w:rsidRPr="006A4635">
        <w:rPr>
          <w:b/>
          <w:lang w:eastAsia="ko-KR"/>
        </w:rPr>
        <w:t xml:space="preserve"> </w:t>
      </w:r>
      <w:r w:rsidRPr="006A4635">
        <w:rPr>
          <w:b/>
          <w:lang w:eastAsia="ko-KR"/>
        </w:rPr>
        <w:t>사용하기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 w:rsidRPr="006A4635">
        <w:rPr>
          <w:b/>
          <w:lang w:eastAsia="ko-KR"/>
        </w:rPr>
        <w:t>8</w:t>
      </w:r>
      <w:r w:rsidRPr="006A4635">
        <w:rPr>
          <w:b/>
          <w:lang w:eastAsia="ko-KR"/>
        </w:rPr>
        <w:t>장</w:t>
      </w:r>
      <w:r w:rsidRPr="006A4635">
        <w:rPr>
          <w:b/>
          <w:lang w:eastAsia="ko-KR"/>
        </w:rPr>
        <w:t xml:space="preserve"> </w:t>
      </w:r>
      <w:r w:rsidRPr="006A4635">
        <w:rPr>
          <w:b/>
          <w:lang w:eastAsia="ko-KR"/>
        </w:rPr>
        <w:t>클래스</w:t>
      </w:r>
      <w:r w:rsidRPr="006A4635">
        <w:rPr>
          <w:b/>
          <w:lang w:eastAsia="ko-KR"/>
        </w:rPr>
        <w:t xml:space="preserve"> </w:t>
      </w:r>
      <w:r w:rsidRPr="006A4635">
        <w:rPr>
          <w:b/>
          <w:lang w:eastAsia="ko-KR"/>
        </w:rPr>
        <w:t>계층</w:t>
      </w:r>
      <w:r w:rsidRPr="006A4635">
        <w:rPr>
          <w:b/>
          <w:lang w:eastAsia="ko-KR"/>
        </w:rPr>
        <w:t xml:space="preserve"> </w:t>
      </w:r>
      <w:r w:rsidRPr="006A4635">
        <w:rPr>
          <w:b/>
          <w:lang w:eastAsia="ko-KR"/>
        </w:rPr>
        <w:t>이해하기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상속에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313A99E9" w14:textId="5A1DCCCD" w:rsidR="00B01BA2" w:rsidRDefault="00D4797A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주제로</w:t>
      </w:r>
      <w:r>
        <w:rPr>
          <w:lang w:eastAsia="ko-KR"/>
        </w:rPr>
        <w:t xml:space="preserve"> </w:t>
      </w:r>
      <w:r>
        <w:rPr>
          <w:lang w:eastAsia="ko-KR"/>
        </w:rPr>
        <w:t>방향을</w:t>
      </w:r>
      <w:r>
        <w:rPr>
          <w:lang w:eastAsia="ko-KR"/>
        </w:rPr>
        <w:t xml:space="preserve"> </w:t>
      </w:r>
      <w:r>
        <w:rPr>
          <w:lang w:eastAsia="ko-KR"/>
        </w:rPr>
        <w:t>전환해서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개발에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패러다임인</w:t>
      </w:r>
      <w:r>
        <w:rPr>
          <w:lang w:eastAsia="ko-KR"/>
        </w:rPr>
        <w:t xml:space="preserve"> </w:t>
      </w:r>
      <w:r>
        <w:rPr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lang w:eastAsia="ko-KR"/>
        </w:rPr>
        <w:t>프로그래밍에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 xml:space="preserve">.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소개하고</w:t>
      </w:r>
      <w:r>
        <w:rPr>
          <w:lang w:eastAsia="ko-KR"/>
        </w:rPr>
        <w:t xml:space="preserve"> </w:t>
      </w:r>
      <w:r>
        <w:rPr>
          <w:lang w:eastAsia="ko-KR"/>
        </w:rPr>
        <w:t>고차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논의한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 w:rsidR="006A4635">
        <w:rPr>
          <w:rFonts w:hint="eastAsia"/>
          <w:lang w:eastAsia="ko-KR"/>
        </w:rPr>
        <w:t>알아보자</w:t>
      </w:r>
      <w:r>
        <w:rPr>
          <w:lang w:eastAsia="ko-KR"/>
        </w:rPr>
        <w:t>.</w:t>
      </w:r>
    </w:p>
    <w:p w14:paraId="302F51B1" w14:textId="77777777" w:rsidR="00B01BA2" w:rsidRDefault="00D4797A">
      <w:pPr>
        <w:pStyle w:val="2"/>
      </w:pPr>
      <w:bookmarkStart w:id="748" w:name="문제"/>
      <w:bookmarkEnd w:id="748"/>
      <w:proofErr w:type="spellStart"/>
      <w:r>
        <w:t>문제</w:t>
      </w:r>
      <w:proofErr w:type="spellEnd"/>
    </w:p>
    <w:p w14:paraId="225DC92C" w14:textId="77777777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비교하면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02FB569C" w14:textId="1B3F58E1" w:rsidR="00B01BA2" w:rsidRDefault="00DA2C8D">
      <w:pPr>
        <w:pStyle w:val="Compact"/>
        <w:numPr>
          <w:ilvl w:val="0"/>
          <w:numId w:val="15"/>
        </w:numPr>
      </w:pPr>
      <w:proofErr w:type="spellStart"/>
      <w:r>
        <w:t>주생성자</w:t>
      </w:r>
      <w:r w:rsidR="00D4797A">
        <w:t>란</w:t>
      </w:r>
      <w:proofErr w:type="spellEnd"/>
      <w:r w:rsidR="00D4797A">
        <w:t xml:space="preserve"> </w:t>
      </w:r>
      <w:proofErr w:type="spellStart"/>
      <w:r w:rsidR="00D4797A">
        <w:t>무엇인가</w:t>
      </w:r>
      <w:proofErr w:type="spellEnd"/>
      <w:r w:rsidR="00D4797A">
        <w:t>?</w:t>
      </w:r>
    </w:p>
    <w:p w14:paraId="7F3645EE" w14:textId="67439D1A" w:rsidR="00B01BA2" w:rsidRDefault="00DA2C8D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부생성자</w:t>
      </w:r>
      <w:r w:rsidR="00D4797A">
        <w:rPr>
          <w:lang w:eastAsia="ko-KR"/>
        </w:rPr>
        <w:t>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무엇인가</w:t>
      </w:r>
      <w:r w:rsidR="00D4797A">
        <w:rPr>
          <w:lang w:eastAsia="ko-KR"/>
        </w:rPr>
        <w:t xml:space="preserve">? </w:t>
      </w:r>
      <w:r w:rsidR="00D4797A">
        <w:rPr>
          <w:lang w:eastAsia="ko-KR"/>
        </w:rPr>
        <w:t>클래스에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포함시켜야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하는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생성자가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무엇인지</w:t>
      </w:r>
      <w:r w:rsidR="006A4635">
        <w:rPr>
          <w:rFonts w:hint="eastAsia"/>
          <w:lang w:eastAsia="ko-KR"/>
        </w:rPr>
        <w:t>,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부생성자가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필요할지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여부를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어떻게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결정할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수</w:t>
      </w:r>
      <w:r w:rsidR="00D4797A">
        <w:rPr>
          <w:lang w:eastAsia="ko-KR"/>
        </w:rPr>
        <w:t xml:space="preserve"> </w:t>
      </w:r>
      <w:r w:rsidR="00D4797A">
        <w:rPr>
          <w:lang w:eastAsia="ko-KR"/>
        </w:rPr>
        <w:t>있는가</w:t>
      </w:r>
      <w:r w:rsidR="00D4797A">
        <w:rPr>
          <w:lang w:eastAsia="ko-KR"/>
        </w:rPr>
        <w:t>?</w:t>
      </w:r>
    </w:p>
    <w:p w14:paraId="6025C28F" w14:textId="77777777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코틀린이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가시성은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가시성과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23A5C589" w14:textId="27EEE13D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비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각각에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클래스와는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 xml:space="preserve"> </w:t>
      </w:r>
      <w:r>
        <w:rPr>
          <w:lang w:eastAsia="ko-KR"/>
        </w:rPr>
        <w:t>비교하라</w:t>
      </w:r>
      <w:r>
        <w:rPr>
          <w:lang w:eastAsia="ko-KR"/>
        </w:rPr>
        <w:t>.</w:t>
      </w:r>
    </w:p>
    <w:p w14:paraId="2997ED97" w14:textId="77777777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본문에서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 xml:space="preserve">?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제약이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>?</w:t>
      </w:r>
    </w:p>
    <w:p w14:paraId="44828502" w14:textId="77777777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메커니즘의</w:t>
      </w:r>
      <w:r>
        <w:rPr>
          <w:lang w:eastAsia="ko-KR"/>
        </w:rPr>
        <w:t xml:space="preserve"> </w:t>
      </w:r>
      <w:r>
        <w:rPr>
          <w:lang w:eastAsia="ko-KR"/>
        </w:rPr>
        <w:t>요지는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5E357EAF" w14:textId="77777777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lastRenderedPageBreak/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접근자란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접근자와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</w:t>
      </w:r>
      <w:proofErr w:type="spellEnd"/>
      <w:r>
        <w:rPr>
          <w:lang w:eastAsia="ko-KR"/>
        </w:rPr>
        <w:t>/</w:t>
      </w:r>
      <w:r>
        <w:rPr>
          <w:lang w:eastAsia="ko-KR"/>
        </w:rPr>
        <w:t>세터를</w:t>
      </w:r>
      <w:r>
        <w:rPr>
          <w:lang w:eastAsia="ko-KR"/>
        </w:rPr>
        <w:t xml:space="preserve"> </w:t>
      </w:r>
      <w:r>
        <w:rPr>
          <w:lang w:eastAsia="ko-KR"/>
        </w:rPr>
        <w:t>비교하라</w:t>
      </w:r>
      <w:r>
        <w:rPr>
          <w:lang w:eastAsia="ko-KR"/>
        </w:rPr>
        <w:t>.</w:t>
      </w:r>
    </w:p>
    <w:p w14:paraId="4549DB10" w14:textId="77777777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입장에서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실질적으로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 xml:space="preserve">?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>?</w:t>
      </w:r>
    </w:p>
    <w:p w14:paraId="3D65C656" w14:textId="77777777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rStyle w:val="VerbatimChar"/>
          <w:lang w:eastAsia="ko-KR"/>
        </w:rPr>
        <w:t>lazy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계산을</w:t>
      </w:r>
      <w:r>
        <w:rPr>
          <w:lang w:eastAsia="ko-KR"/>
        </w:rPr>
        <w:t xml:space="preserve"> </w:t>
      </w:r>
      <w:r>
        <w:rPr>
          <w:lang w:eastAsia="ko-KR"/>
        </w:rPr>
        <w:t>달성하는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rStyle w:val="VerbatimChar"/>
          <w:lang w:eastAsia="ko-KR"/>
        </w:rPr>
        <w:t>lazy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.</w:t>
      </w:r>
    </w:p>
    <w:p w14:paraId="04769CB3" w14:textId="77777777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선언이란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비교하라</w:t>
      </w:r>
      <w:r>
        <w:rPr>
          <w:lang w:eastAsia="ko-KR"/>
        </w:rPr>
        <w:t>.</w:t>
      </w:r>
    </w:p>
    <w:p w14:paraId="55662F21" w14:textId="77777777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제약이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4C2AF65B" w14:textId="6D5138C6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2739D415" w14:textId="6090D108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 w:rsidR="003A10FB">
        <w:rPr>
          <w:lang w:eastAsia="ko-KR"/>
        </w:rPr>
        <w:t>동반객체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static</w:t>
      </w:r>
      <w:r>
        <w:rPr>
          <w:lang w:eastAsia="ko-KR"/>
        </w:rPr>
        <w:t xml:space="preserve">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비교하라</w:t>
      </w:r>
      <w:r>
        <w:rPr>
          <w:lang w:eastAsia="ko-KR"/>
        </w:rPr>
        <w:t>.</w:t>
      </w:r>
    </w:p>
    <w:p w14:paraId="7089E6FE" w14:textId="77777777" w:rsidR="00B01BA2" w:rsidRDefault="00D4797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언어의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>?</w:t>
      </w:r>
    </w:p>
    <w:sectPr w:rsidR="00B0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0" w:author="이원휘" w:date="2021-06-29T15:55:00Z" w:initials="이">
    <w:p w14:paraId="4282F9F0" w14:textId="664C492C" w:rsidR="00DD1DFE" w:rsidRDefault="00DD1DF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의미인지요</w:t>
      </w:r>
      <w:r>
        <w:rPr>
          <w:rFonts w:hint="eastAsia"/>
          <w:lang w:eastAsia="ko-KR"/>
        </w:rPr>
        <w:t>?</w:t>
      </w:r>
    </w:p>
  </w:comment>
  <w:comment w:id="145" w:author="이원휘" w:date="2021-06-29T16:00:00Z" w:initials="이">
    <w:p w14:paraId="59408A72" w14:textId="77777777" w:rsidR="00DD1DFE" w:rsidRDefault="00DD1DF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 xml:space="preserve">=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</w:p>
    <w:p w14:paraId="02D3486D" w14:textId="64810091" w:rsidR="00DD1DFE" w:rsidRDefault="00DD1DFE">
      <w:pPr>
        <w:pStyle w:val="ae"/>
        <w:rPr>
          <w:lang w:eastAsia="ko-KR"/>
        </w:rPr>
      </w:pP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</w:p>
  </w:comment>
  <w:comment w:id="175" w:author="이원휘" w:date="2021-08-03T16:45:00Z" w:initials="이">
    <w:p w14:paraId="0F70EB9A" w14:textId="3E9B08C9" w:rsidR="00E07EE1" w:rsidRDefault="00E07EE1">
      <w:pPr>
        <w:pStyle w:val="ae"/>
        <w:rPr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14:paraId="22FB10FB" w14:textId="77777777" w:rsidR="00E07EE1" w:rsidRDefault="00E07EE1">
      <w:pPr>
        <w:pStyle w:val="ae"/>
        <w:rPr>
          <w:lang w:eastAsia="ko-KR"/>
        </w:rPr>
      </w:pPr>
    </w:p>
    <w:p w14:paraId="55DCBB6B" w14:textId="79360661" w:rsidR="00E07EE1" w:rsidRDefault="00E07EE1">
      <w:pPr>
        <w:pStyle w:val="ae"/>
        <w:rPr>
          <w:lang w:eastAsia="ko-K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t xml:space="preserve"> 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</w:p>
  </w:comment>
  <w:comment w:id="209" w:author="이원휘" w:date="2021-08-03T07:49:00Z" w:initials="이">
    <w:p w14:paraId="64E1080C" w14:textId="663340B5" w:rsidR="004039D3" w:rsidRDefault="004039D3">
      <w:pPr>
        <w:pStyle w:val="ae"/>
        <w:rPr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맞는지요</w:t>
      </w:r>
      <w:r>
        <w:rPr>
          <w:rFonts w:hint="eastAsia"/>
          <w:lang w:eastAsia="ko-KR"/>
        </w:rPr>
        <w:t>?</w:t>
      </w:r>
    </w:p>
    <w:p w14:paraId="57465850" w14:textId="77777777" w:rsidR="004039D3" w:rsidRDefault="004039D3">
      <w:pPr>
        <w:pStyle w:val="ae"/>
        <w:rPr>
          <w:lang w:eastAsia="ko-KR"/>
        </w:rPr>
      </w:pPr>
    </w:p>
    <w:p w14:paraId="40B6D8DE" w14:textId="480B8EB4" w:rsidR="004039D3" w:rsidRDefault="004039D3">
      <w:pPr>
        <w:pStyle w:val="ae"/>
        <w:rPr>
          <w:lang w:eastAsia="ko-KR"/>
        </w:rPr>
      </w:pPr>
      <w:r>
        <w:rPr>
          <w:rStyle w:val="VerbatimChar"/>
          <w:lang w:eastAsia="ko-KR"/>
        </w:rPr>
        <w:t>class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</w:p>
  </w:comment>
  <w:comment w:id="289" w:author="이원휘" w:date="2021-07-01T06:27:00Z" w:initials="이">
    <w:p w14:paraId="27299C25" w14:textId="16DD61C3" w:rsidR="00DD1DFE" w:rsidRDefault="00DD1DF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따름</w:t>
      </w:r>
    </w:p>
  </w:comment>
  <w:comment w:id="317" w:author="이원휘" w:date="2021-07-01T06:40:00Z" w:initials="이">
    <w:p w14:paraId="4E3C2849" w14:textId="221A4956" w:rsidR="00DD1DFE" w:rsidRDefault="00DD1DF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에러메시지가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>)</w:t>
      </w:r>
    </w:p>
    <w:p w14:paraId="74E24DA3" w14:textId="77777777" w:rsidR="00DD1DFE" w:rsidRDefault="00DD1DFE">
      <w:pPr>
        <w:pStyle w:val="ae"/>
        <w:rPr>
          <w:lang w:eastAsia="ko-KR"/>
        </w:rPr>
      </w:pPr>
    </w:p>
    <w:p w14:paraId="50079D46" w14:textId="4F2960DF" w:rsidR="00DD1DFE" w:rsidRPr="00D87099" w:rsidRDefault="00DD1DFE">
      <w:pPr>
        <w:pStyle w:val="ae"/>
        <w:rPr>
          <w:color w:val="808080" w:themeColor="background1" w:themeShade="80"/>
          <w:lang w:eastAsia="ko-KR"/>
        </w:rPr>
      </w:pPr>
      <w:r w:rsidRPr="00D87099">
        <w:rPr>
          <w:rStyle w:val="VerbatimChar"/>
          <w:color w:val="808080" w:themeColor="background1" w:themeShade="80"/>
        </w:rPr>
        <w:t>// error: cannot access '</w:t>
      </w:r>
      <w:proofErr w:type="spellStart"/>
      <w:r w:rsidRPr="00D87099">
        <w:rPr>
          <w:rStyle w:val="VerbatimChar"/>
          <w:color w:val="808080" w:themeColor="background1" w:themeShade="80"/>
        </w:rPr>
        <w:t>familyName</w:t>
      </w:r>
      <w:proofErr w:type="spellEnd"/>
      <w:r w:rsidRPr="00D87099">
        <w:rPr>
          <w:rStyle w:val="VerbatimChar"/>
          <w:color w:val="808080" w:themeColor="background1" w:themeShade="80"/>
        </w:rPr>
        <w:t>': it is private in 'Id'</w:t>
      </w:r>
    </w:p>
    <w:p w14:paraId="4510DE7D" w14:textId="026DF975" w:rsidR="00DD1DFE" w:rsidRDefault="00DD1DFE">
      <w:pPr>
        <w:pStyle w:val="ae"/>
        <w:rPr>
          <w:lang w:eastAsia="ko-KR"/>
        </w:rPr>
      </w:pP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showMe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) =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("${</w:t>
      </w:r>
      <w:proofErr w:type="spellStart"/>
      <w:r>
        <w:rPr>
          <w:rStyle w:val="VerbatimChar"/>
        </w:rPr>
        <w:t>id.firstName</w:t>
      </w:r>
      <w:proofErr w:type="spellEnd"/>
      <w:r>
        <w:rPr>
          <w:rStyle w:val="VerbatimChar"/>
        </w:rPr>
        <w:t>} ${</w:t>
      </w:r>
      <w:proofErr w:type="spellStart"/>
      <w:r>
        <w:rPr>
          <w:rStyle w:val="VerbatimChar"/>
        </w:rPr>
        <w:t>id.familyName</w:t>
      </w:r>
      <w:proofErr w:type="spellEnd"/>
      <w:r>
        <w:rPr>
          <w:rStyle w:val="VerbatimChar"/>
        </w:rPr>
        <w:t xml:space="preserve">}, $age")  </w:t>
      </w:r>
      <w:r>
        <w:br/>
      </w:r>
      <w:r>
        <w:rPr>
          <w:rStyle w:val="VerbatimChar"/>
        </w:rPr>
        <w:t>}</w:t>
      </w:r>
    </w:p>
  </w:comment>
  <w:comment w:id="318" w:author="Joyce Lee" w:date="2021-09-06T22:43:00Z" w:initials="JL">
    <w:p w14:paraId="5E298523" w14:textId="6B39016E" w:rsidR="003C2DAA" w:rsidRDefault="003C2DAA">
      <w:pPr>
        <w:pStyle w:val="ae"/>
        <w:rPr>
          <w:rFonts w:hint="eastAsia"/>
          <w:lang w:eastAsia="ko-KR"/>
        </w:rPr>
      </w:pP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커맨트가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말씀하신대로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죄송하지만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1~3</w:t>
      </w:r>
      <w:r>
        <w:rPr>
          <w:rFonts w:hint="eastAsia"/>
          <w:lang w:eastAsia="ko-KR"/>
        </w:rPr>
        <w:t>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부탁드립니다</w:t>
      </w:r>
      <w:r>
        <w:rPr>
          <w:rFonts w:hint="eastAsia"/>
          <w:lang w:eastAsia="ko-KR"/>
        </w:rPr>
        <w:t>.</w:t>
      </w:r>
    </w:p>
  </w:comment>
  <w:comment w:id="360" w:author="이원휘" w:date="2021-08-03T11:08:00Z" w:initials="이">
    <w:p w14:paraId="087B7E2B" w14:textId="31EE0E75" w:rsidR="002D3765" w:rsidRDefault="002D3765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조판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통일해주세요</w:t>
      </w:r>
    </w:p>
  </w:comment>
  <w:comment w:id="374" w:author="이원휘" w:date="2021-07-01T06:58:00Z" w:initials="이">
    <w:p w14:paraId="4D228BA7" w14:textId="54EF6E5B" w:rsidR="00DD1DFE" w:rsidRDefault="00DD1DF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</w:p>
    <w:p w14:paraId="41545372" w14:textId="77777777" w:rsidR="00DD1DFE" w:rsidRDefault="00DD1DFE">
      <w:pPr>
        <w:pStyle w:val="ae"/>
        <w:rPr>
          <w:lang w:eastAsia="ko-KR"/>
        </w:rPr>
      </w:pPr>
    </w:p>
    <w:p w14:paraId="5FCE218A" w14:textId="2404A8C2" w:rsidR="00DD1DFE" w:rsidRDefault="00DD1DFE">
      <w:pPr>
        <w:pStyle w:val="ae"/>
        <w:rPr>
          <w:lang w:eastAsia="ko-KR"/>
        </w:rPr>
      </w:pPr>
      <w:r>
        <w:rPr>
          <w:rFonts w:hint="eastAsia"/>
          <w:lang w:eastAsia="ko-KR"/>
        </w:rPr>
        <w:t xml:space="preserve">=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지역적인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(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args</w:t>
      </w:r>
      <w:proofErr w:type="spellEnd"/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내포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>~</w:t>
      </w:r>
    </w:p>
  </w:comment>
  <w:comment w:id="375" w:author="Joyce Lee" w:date="2021-09-06T22:54:00Z" w:initials="JL">
    <w:p w14:paraId="5BDEDFF3" w14:textId="434CE014" w:rsidR="00806859" w:rsidRDefault="00EB786B">
      <w:pPr>
        <w:pStyle w:val="ae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고쳐</w:t>
      </w:r>
      <w:r w:rsidR="0006259A">
        <w:rPr>
          <w:rFonts w:hint="eastAsia"/>
          <w:lang w:eastAsia="ko-KR"/>
        </w:rPr>
        <w:t>썼습니다</w:t>
      </w:r>
      <w:proofErr w:type="spellEnd"/>
      <w:r w:rsidR="0006259A">
        <w:rPr>
          <w:rFonts w:hint="eastAsia"/>
          <w:lang w:eastAsia="ko-KR"/>
        </w:rPr>
        <w:t>.</w:t>
      </w:r>
    </w:p>
  </w:comment>
  <w:comment w:id="457" w:author="이원휘" w:date="2021-07-01T07:07:00Z" w:initials="이">
    <w:p w14:paraId="7CDC31A4" w14:textId="77777777" w:rsidR="00DD1DFE" w:rsidRDefault="00DD1DFE" w:rsidP="00720CBC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5D59E269" w14:textId="75486B8C" w:rsidR="00DD1DFE" w:rsidRDefault="00DD1DFE" w:rsidP="00720CBC">
      <w:pPr>
        <w:pStyle w:val="ae"/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저자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toString</w:t>
      </w:r>
      <w:proofErr w:type="spellEnd"/>
      <w:r>
        <w:rPr>
          <w:lang w:eastAsia="ko-KR"/>
        </w:rPr>
        <w:t>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작용합니다</w:t>
      </w:r>
      <w:r>
        <w:rPr>
          <w:lang w:eastAsia="ko-KR"/>
        </w:rPr>
        <w:t>. ]</w:t>
      </w:r>
    </w:p>
  </w:comment>
  <w:comment w:id="465" w:author="이원휘" w:date="2021-08-03T11:20:00Z" w:initials="이">
    <w:p w14:paraId="21F779DD" w14:textId="29736872" w:rsidR="00DD1DFE" w:rsidRDefault="00DD1DFE">
      <w:pPr>
        <w:pStyle w:val="ae"/>
        <w:rPr>
          <w:lang w:eastAsia="ko-KR"/>
        </w:rPr>
      </w:pPr>
      <w:r>
        <w:rPr>
          <w:rStyle w:val="ad"/>
        </w:rPr>
        <w:annotationRef/>
      </w:r>
      <w:proofErr w:type="spellStart"/>
      <w:r w:rsidR="00A445E9">
        <w:rPr>
          <w:rFonts w:hint="eastAsia"/>
          <w:lang w:eastAsia="ko-KR"/>
        </w:rPr>
        <w:t>재캡처</w:t>
      </w:r>
      <w:proofErr w:type="spellEnd"/>
      <w:r w:rsidR="00A445E9">
        <w:rPr>
          <w:rFonts w:hint="eastAsia"/>
          <w:lang w:eastAsia="ko-KR"/>
        </w:rPr>
        <w:t>(</w:t>
      </w:r>
      <w:r w:rsidR="00A445E9">
        <w:rPr>
          <w:rFonts w:hint="eastAsia"/>
          <w:lang w:eastAsia="ko-KR"/>
        </w:rPr>
        <w:t>아래</w:t>
      </w:r>
      <w:r w:rsidR="00A445E9">
        <w:rPr>
          <w:rFonts w:hint="eastAsia"/>
          <w:lang w:eastAsia="ko-KR"/>
        </w:rPr>
        <w:t xml:space="preserve">) </w:t>
      </w:r>
      <w:r w:rsidR="00A445E9"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무방할까요</w:t>
      </w:r>
      <w:r>
        <w:rPr>
          <w:rFonts w:hint="eastAsia"/>
          <w:lang w:eastAsia="ko-KR"/>
        </w:rPr>
        <w:t>?</w:t>
      </w:r>
    </w:p>
  </w:comment>
  <w:comment w:id="466" w:author="Joyce Lee" w:date="2021-09-06T23:35:00Z" w:initials="JL">
    <w:p w14:paraId="25F5AD3D" w14:textId="5E444EFC" w:rsidR="00766326" w:rsidRDefault="00766326">
      <w:pPr>
        <w:pStyle w:val="ae"/>
      </w:pPr>
      <w:r>
        <w:rPr>
          <w:rStyle w:val="ad"/>
        </w:rPr>
        <w:annotationRef/>
      </w:r>
      <w:r>
        <w:rPr>
          <w:rFonts w:hint="eastAsia"/>
          <w:lang w:eastAsia="ko-KR"/>
        </w:rPr>
        <w:t>네</w:t>
      </w:r>
    </w:p>
  </w:comment>
  <w:comment w:id="548" w:author="이원휘" w:date="2021-08-03T11:32:00Z" w:initials="이">
    <w:p w14:paraId="097059D7" w14:textId="3D7D6CD6" w:rsidR="00DD1DFE" w:rsidRDefault="00DD1DFE">
      <w:pPr>
        <w:pStyle w:val="ae"/>
        <w:rPr>
          <w:lang w:eastAsia="ko-KR"/>
        </w:rPr>
      </w:pPr>
      <w:r>
        <w:rPr>
          <w:rStyle w:val="ad"/>
        </w:rPr>
        <w:annotationRef/>
      </w:r>
      <w:proofErr w:type="spellStart"/>
      <w:r w:rsidR="00190741">
        <w:rPr>
          <w:rFonts w:hint="eastAsia"/>
          <w:lang w:eastAsia="ko-KR"/>
        </w:rPr>
        <w:t>재캡처</w:t>
      </w:r>
      <w:proofErr w:type="spellEnd"/>
      <w:r w:rsidR="00190741">
        <w:rPr>
          <w:rFonts w:hint="eastAsia"/>
          <w:lang w:eastAsia="ko-KR"/>
        </w:rPr>
        <w:t>(</w:t>
      </w:r>
      <w:r w:rsidR="00190741">
        <w:rPr>
          <w:rFonts w:hint="eastAsia"/>
          <w:lang w:eastAsia="ko-KR"/>
        </w:rPr>
        <w:t>아래</w:t>
      </w:r>
      <w:r w:rsidR="00190741">
        <w:rPr>
          <w:rFonts w:hint="eastAsia"/>
          <w:lang w:eastAsia="ko-KR"/>
        </w:rPr>
        <w:t xml:space="preserve">) </w:t>
      </w:r>
      <w:r w:rsidR="00190741">
        <w:rPr>
          <w:rFonts w:hint="eastAsia"/>
          <w:lang w:eastAsia="ko-KR"/>
        </w:rPr>
        <w:t>화면을</w:t>
      </w:r>
      <w:r w:rsidR="00190741">
        <w:rPr>
          <w:rFonts w:hint="eastAsia"/>
          <w:lang w:eastAsia="ko-KR"/>
        </w:rPr>
        <w:t xml:space="preserve"> </w:t>
      </w:r>
      <w:r w:rsidR="00190741">
        <w:rPr>
          <w:rFonts w:hint="eastAsia"/>
          <w:lang w:eastAsia="ko-KR"/>
        </w:rPr>
        <w:t>넣어도</w:t>
      </w:r>
      <w:r w:rsidR="00190741">
        <w:rPr>
          <w:rFonts w:hint="eastAsia"/>
          <w:lang w:eastAsia="ko-KR"/>
        </w:rPr>
        <w:t xml:space="preserve"> </w:t>
      </w:r>
      <w:r w:rsidR="00190741">
        <w:rPr>
          <w:rFonts w:hint="eastAsia"/>
          <w:lang w:eastAsia="ko-KR"/>
        </w:rPr>
        <w:t>괜찮을까요</w:t>
      </w:r>
      <w:r w:rsidR="00190741">
        <w:rPr>
          <w:rFonts w:hint="eastAsia"/>
          <w:lang w:eastAsia="ko-KR"/>
        </w:rPr>
        <w:t>? (</w:t>
      </w:r>
      <w:r w:rsidR="00190741">
        <w:rPr>
          <w:rFonts w:hint="eastAsia"/>
          <w:lang w:eastAsia="ko-KR"/>
        </w:rPr>
        <w:t>내용이</w:t>
      </w:r>
      <w:r w:rsidR="00190741">
        <w:rPr>
          <w:rFonts w:hint="eastAsia"/>
          <w:lang w:eastAsia="ko-KR"/>
        </w:rPr>
        <w:t xml:space="preserve"> </w:t>
      </w:r>
      <w:r w:rsidR="00190741">
        <w:rPr>
          <w:rFonts w:hint="eastAsia"/>
          <w:lang w:eastAsia="ko-KR"/>
        </w:rPr>
        <w:t>약간</w:t>
      </w:r>
      <w:r w:rsidR="00190741">
        <w:rPr>
          <w:rFonts w:hint="eastAsia"/>
          <w:lang w:eastAsia="ko-KR"/>
        </w:rPr>
        <w:t xml:space="preserve"> </w:t>
      </w:r>
      <w:r w:rsidR="00190741">
        <w:rPr>
          <w:rFonts w:hint="eastAsia"/>
          <w:lang w:eastAsia="ko-KR"/>
        </w:rPr>
        <w:t>다름</w:t>
      </w:r>
      <w:r w:rsidR="00190741">
        <w:rPr>
          <w:rFonts w:hint="eastAsia"/>
          <w:lang w:eastAsia="ko-KR"/>
        </w:rPr>
        <w:t>)</w:t>
      </w:r>
    </w:p>
  </w:comment>
  <w:comment w:id="549" w:author="Joyce Lee" w:date="2021-09-06T23:50:00Z" w:initials="JL">
    <w:p w14:paraId="3E1DF075" w14:textId="739D390B" w:rsidR="00156760" w:rsidRDefault="00156760">
      <w:pPr>
        <w:pStyle w:val="ae"/>
      </w:pPr>
      <w:r>
        <w:rPr>
          <w:rStyle w:val="ad"/>
        </w:rPr>
        <w:annotationRef/>
      </w:r>
      <w:r>
        <w:rPr>
          <w:rFonts w:hint="eastAsia"/>
          <w:lang w:eastAsia="ko-KR"/>
        </w:rPr>
        <w:t>네</w:t>
      </w:r>
    </w:p>
  </w:comment>
  <w:comment w:id="575" w:author="이원휘" w:date="2021-07-01T09:53:00Z" w:initials="이">
    <w:p w14:paraId="76A587E4" w14:textId="67B0171C" w:rsidR="00DD1DFE" w:rsidRDefault="00DD1DF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content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괜찮을까요</w:t>
      </w:r>
      <w:r>
        <w:rPr>
          <w:rFonts w:hint="eastAsia"/>
          <w:lang w:eastAsia="ko-KR"/>
        </w:rPr>
        <w:t>?</w:t>
      </w:r>
    </w:p>
    <w:p w14:paraId="475B1BE1" w14:textId="77777777" w:rsidR="00DD1DFE" w:rsidRDefault="00DD1DFE">
      <w:pPr>
        <w:pStyle w:val="ae"/>
        <w:rPr>
          <w:lang w:eastAsia="ko-KR"/>
        </w:rPr>
      </w:pPr>
    </w:p>
    <w:p w14:paraId="132929F2" w14:textId="12DA4F8D" w:rsidR="00DD1DFE" w:rsidRPr="0046497C" w:rsidRDefault="00DD1DFE">
      <w:pPr>
        <w:pStyle w:val="ae"/>
        <w:rPr>
          <w:lang w:eastAsia="ko-KR"/>
        </w:rPr>
      </w:pPr>
      <w:r>
        <w:rPr>
          <w:rFonts w:hint="eastAsia"/>
          <w:lang w:eastAsia="ko-KR"/>
        </w:rPr>
        <w:t xml:space="preserve">= </w:t>
      </w:r>
      <w:r>
        <w:rPr>
          <w:rFonts w:hint="eastAsia"/>
          <w:lang w:eastAsia="ko-KR"/>
        </w:rPr>
        <w:t>콘텐트</w:t>
      </w:r>
      <w:r>
        <w:rPr>
          <w:rFonts w:hint="eastAsia"/>
          <w:lang w:eastAsia="ko-KR"/>
        </w:rPr>
        <w:t>(content)</w:t>
      </w:r>
      <w:r>
        <w:rPr>
          <w:rFonts w:hint="eastAsia"/>
          <w:lang w:eastAsia="ko-KR"/>
        </w:rPr>
        <w:t>를</w:t>
      </w:r>
    </w:p>
  </w:comment>
  <w:comment w:id="686" w:author="이원휘" w:date="2021-07-01T09:59:00Z" w:initials="이">
    <w:p w14:paraId="7852F500" w14:textId="218ED050" w:rsidR="00DD1DFE" w:rsidRDefault="00DD1DF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원서에서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문장인지요</w:t>
      </w:r>
      <w:r>
        <w:rPr>
          <w:rFonts w:hint="eastAsia"/>
          <w:lang w:eastAsia="ko-KR"/>
        </w:rPr>
        <w:t>?</w:t>
      </w:r>
    </w:p>
  </w:comment>
  <w:comment w:id="737" w:author="이원휘" w:date="2021-07-01T10:14:00Z" w:initials="이">
    <w:p w14:paraId="0CA62A89" w14:textId="77777777" w:rsidR="00DD1DFE" w:rsidRDefault="00DD1DF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5DBA905A" w14:textId="51448FDC" w:rsidR="00DD1DFE" w:rsidRDefault="00DD1DFE" w:rsidP="006A4635">
      <w:pPr>
        <w:pStyle w:val="FirstParagraph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lang w:eastAsia="ko-KR"/>
        </w:rPr>
        <w:t xml:space="preserve">: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생성시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초기화된다는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보여주려면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o.a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접근하기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찍어서</w:t>
      </w:r>
      <w:r>
        <w:rPr>
          <w:lang w:eastAsia="ko-KR"/>
        </w:rPr>
        <w:t xml:space="preserve"> x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1 </w:t>
      </w:r>
      <w:r>
        <w:rPr>
          <w:lang w:eastAsia="ko-KR"/>
        </w:rPr>
        <w:t>증가됐다는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보여줘야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.]</w:t>
      </w:r>
    </w:p>
    <w:p w14:paraId="1AD3AA99" w14:textId="60969A31" w:rsidR="00DD1DFE" w:rsidRPr="006A4635" w:rsidRDefault="00DD1DFE">
      <w:pPr>
        <w:pStyle w:val="ae"/>
        <w:rPr>
          <w:lang w:eastAsia="ko-K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82F9F0" w15:done="0"/>
  <w15:commentEx w15:paraId="02D3486D" w15:done="0"/>
  <w15:commentEx w15:paraId="55DCBB6B" w15:done="0"/>
  <w15:commentEx w15:paraId="40B6D8DE" w15:done="0"/>
  <w15:commentEx w15:paraId="27299C25" w15:done="0"/>
  <w15:commentEx w15:paraId="4510DE7D" w15:done="0"/>
  <w15:commentEx w15:paraId="5E298523" w15:paraIdParent="4510DE7D" w15:done="0"/>
  <w15:commentEx w15:paraId="087B7E2B" w15:done="0"/>
  <w15:commentEx w15:paraId="5FCE218A" w15:done="0"/>
  <w15:commentEx w15:paraId="5BDEDFF3" w15:paraIdParent="5FCE218A" w15:done="0"/>
  <w15:commentEx w15:paraId="5D59E269" w15:done="0"/>
  <w15:commentEx w15:paraId="21F779DD" w15:done="0"/>
  <w15:commentEx w15:paraId="25F5AD3D" w15:paraIdParent="21F779DD" w15:done="0"/>
  <w15:commentEx w15:paraId="097059D7" w15:done="0"/>
  <w15:commentEx w15:paraId="3E1DF075" w15:paraIdParent="097059D7" w15:done="0"/>
  <w15:commentEx w15:paraId="132929F2" w15:done="0"/>
  <w15:commentEx w15:paraId="7852F500" w15:done="0"/>
  <w15:commentEx w15:paraId="1AD3A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1181A" w16cex:dateUtc="2021-09-06T12:43:00Z"/>
  <w16cex:commentExtensible w16cex:durableId="24E11AB8" w16cex:dateUtc="2021-09-06T12:54:00Z"/>
  <w16cex:commentExtensible w16cex:durableId="24E1245E" w16cex:dateUtc="2021-09-06T13:35:00Z"/>
  <w16cex:commentExtensible w16cex:durableId="24E127D8" w16cex:dateUtc="2021-09-06T1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82F9F0" w16cid:durableId="24E1129F"/>
  <w16cid:commentId w16cid:paraId="02D3486D" w16cid:durableId="24E112A0"/>
  <w16cid:commentId w16cid:paraId="55DCBB6B" w16cid:durableId="24E112A1"/>
  <w16cid:commentId w16cid:paraId="40B6D8DE" w16cid:durableId="24E112A2"/>
  <w16cid:commentId w16cid:paraId="27299C25" w16cid:durableId="24E112A3"/>
  <w16cid:commentId w16cid:paraId="4510DE7D" w16cid:durableId="24E112A4"/>
  <w16cid:commentId w16cid:paraId="5E298523" w16cid:durableId="24E1181A"/>
  <w16cid:commentId w16cid:paraId="087B7E2B" w16cid:durableId="24E112A5"/>
  <w16cid:commentId w16cid:paraId="5FCE218A" w16cid:durableId="24E112A6"/>
  <w16cid:commentId w16cid:paraId="5BDEDFF3" w16cid:durableId="24E11AB8"/>
  <w16cid:commentId w16cid:paraId="5D59E269" w16cid:durableId="24E112A7"/>
  <w16cid:commentId w16cid:paraId="21F779DD" w16cid:durableId="24E112A8"/>
  <w16cid:commentId w16cid:paraId="25F5AD3D" w16cid:durableId="24E1245E"/>
  <w16cid:commentId w16cid:paraId="097059D7" w16cid:durableId="24E112A9"/>
  <w16cid:commentId w16cid:paraId="3E1DF075" w16cid:durableId="24E127D8"/>
  <w16cid:commentId w16cid:paraId="132929F2" w16cid:durableId="24E112AA"/>
  <w16cid:commentId w16cid:paraId="7852F500" w16cid:durableId="24E112AB"/>
  <w16cid:commentId w16cid:paraId="1AD3AA99" w16cid:durableId="24E112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6DED" w14:textId="77777777" w:rsidR="00ED2DD7" w:rsidRDefault="00ED2DD7">
      <w:pPr>
        <w:spacing w:after="0"/>
      </w:pPr>
      <w:r>
        <w:separator/>
      </w:r>
    </w:p>
  </w:endnote>
  <w:endnote w:type="continuationSeparator" w:id="0">
    <w:p w14:paraId="6E278BA5" w14:textId="77777777" w:rsidR="00ED2DD7" w:rsidRDefault="00ED2D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08039" w14:textId="77777777" w:rsidR="00ED2DD7" w:rsidRDefault="00ED2DD7">
      <w:r>
        <w:separator/>
      </w:r>
    </w:p>
  </w:footnote>
  <w:footnote w:type="continuationSeparator" w:id="0">
    <w:p w14:paraId="121DA4BB" w14:textId="77777777" w:rsidR="00ED2DD7" w:rsidRDefault="00ED2DD7">
      <w:r>
        <w:continuationSeparator/>
      </w:r>
    </w:p>
  </w:footnote>
  <w:footnote w:id="1">
    <w:p w14:paraId="40C8566C" w14:textId="184EC3C4" w:rsidR="00DD1DFE" w:rsidRDefault="00DD1DFE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패키지만</w:t>
      </w:r>
      <w:r>
        <w:rPr>
          <w:lang w:eastAsia="ko-KR"/>
        </w:rPr>
        <w:t xml:space="preserve"> </w:t>
      </w:r>
      <w:r>
        <w:rPr>
          <w:lang w:eastAsia="ko-KR"/>
        </w:rPr>
        <w:t>같으면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가시성의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.jar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소스코드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클래스파일만</w:t>
      </w:r>
      <w:r>
        <w:rPr>
          <w:lang w:eastAsia="ko-KR"/>
        </w:rPr>
        <w:t xml:space="preserve"> </w:t>
      </w:r>
      <w:r>
        <w:rPr>
          <w:lang w:eastAsia="ko-KR"/>
        </w:rPr>
        <w:t>배포한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쪽에서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똑같이</w:t>
      </w:r>
      <w:r>
        <w:rPr>
          <w:lang w:eastAsia="ko-KR"/>
        </w:rPr>
        <w:t xml:space="preserve"> </w:t>
      </w:r>
      <w:r>
        <w:rPr>
          <w:lang w:eastAsia="ko-KR"/>
        </w:rPr>
        <w:t>선언해서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가시성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가능했고</w:t>
      </w:r>
      <w:r>
        <w:rPr>
          <w:lang w:eastAsia="ko-KR"/>
        </w:rPr>
        <w:t xml:space="preserve">,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공개나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클래스이기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내부에서만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노출시켜야</w:t>
      </w:r>
      <w:r>
        <w:rPr>
          <w:lang w:eastAsia="ko-KR"/>
        </w:rPr>
        <w:t xml:space="preserve"> </w:t>
      </w:r>
      <w:r>
        <w:rPr>
          <w:lang w:eastAsia="ko-KR"/>
        </w:rPr>
        <w:t>하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구분하기</w:t>
      </w:r>
      <w:r>
        <w:rPr>
          <w:lang w:eastAsia="ko-KR"/>
        </w:rPr>
        <w:t xml:space="preserve"> </w:t>
      </w:r>
      <w:r>
        <w:rPr>
          <w:lang w:eastAsia="ko-KR"/>
        </w:rPr>
        <w:t>힘들었다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9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JigSaw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도입됐다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코틀린은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가시성을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안에서만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선언과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방지할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</w:footnote>
  <w:footnote w:id="2">
    <w:p w14:paraId="60A8492B" w14:textId="11286211" w:rsidR="00DD1DFE" w:rsidRDefault="00DD1DFE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자신과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자신과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정의해주는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outer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</w:footnote>
  <w:footnote w:id="3">
    <w:p w14:paraId="330BF1F4" w14:textId="39177E5D" w:rsidR="00DD1DFE" w:rsidRDefault="00DD1DFE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한가지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심각한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 xml:space="preserve"> </w:t>
      </w:r>
      <w:r>
        <w:rPr>
          <w:lang w:eastAsia="ko-KR"/>
        </w:rPr>
        <w:t>참조가</w:t>
      </w:r>
      <w:r>
        <w:rPr>
          <w:lang w:eastAsia="ko-KR"/>
        </w:rPr>
        <w:t xml:space="preserve"> </w:t>
      </w:r>
      <w:r>
        <w:rPr>
          <w:lang w:eastAsia="ko-KR"/>
        </w:rPr>
        <w:t>생기는</w:t>
      </w:r>
      <w:r>
        <w:rPr>
          <w:lang w:eastAsia="ko-KR"/>
        </w:rPr>
        <w:t xml:space="preserve"> </w:t>
      </w:r>
      <w:r>
        <w:rPr>
          <w:lang w:eastAsia="ko-KR"/>
        </w:rPr>
        <w:t>시점과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 xml:space="preserve"> </w:t>
      </w:r>
      <w:r>
        <w:rPr>
          <w:lang w:eastAsia="ko-KR"/>
        </w:rPr>
        <w:t>참조를</w:t>
      </w:r>
      <w:r>
        <w:rPr>
          <w:lang w:eastAsia="ko-KR"/>
        </w:rPr>
        <w:t xml:space="preserve"> </w:t>
      </w:r>
      <w:r>
        <w:rPr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lang w:eastAsia="ko-KR"/>
        </w:rPr>
        <w:t>시점이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>, NPE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지점에서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NPE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원인을</w:t>
      </w:r>
      <w:r>
        <w:rPr>
          <w:lang w:eastAsia="ko-KR"/>
        </w:rPr>
        <w:t xml:space="preserve"> </w:t>
      </w:r>
      <w:r>
        <w:rPr>
          <w:lang w:eastAsia="ko-KR"/>
        </w:rPr>
        <w:t>알아내기가</w:t>
      </w:r>
      <w:r>
        <w:rPr>
          <w:lang w:eastAsia="ko-KR"/>
        </w:rPr>
        <w:t xml:space="preserve"> </w:t>
      </w:r>
      <w:r>
        <w:rPr>
          <w:lang w:eastAsia="ko-KR"/>
        </w:rPr>
        <w:t>쉽지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JDK14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개선된</w:t>
      </w:r>
      <w:r>
        <w:rPr>
          <w:lang w:eastAsia="ko-KR"/>
        </w:rPr>
        <w:t xml:space="preserve"> NPE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도입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1263D">
        <w:rPr>
          <w:lang w:eastAsia="ko-KR"/>
        </w:rPr>
        <w:t>https://openjdk.java.net/jeps/358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살펴보라</w:t>
      </w:r>
      <w:r>
        <w:rPr>
          <w:lang w:eastAsia="ko-KR"/>
        </w:rPr>
        <w:t>.</w:t>
      </w:r>
    </w:p>
  </w:footnote>
  <w:footnote w:id="4">
    <w:p w14:paraId="4BA7F179" w14:textId="29BE23E5" w:rsidR="00333768" w:rsidRDefault="00333768">
      <w:pPr>
        <w:pStyle w:val="a9"/>
        <w:rPr>
          <w:rFonts w:hint="eastAsia"/>
          <w:lang w:eastAsia="ko-KR"/>
        </w:rPr>
      </w:pPr>
      <w:ins w:id="434" w:author="Joyce Lee" w:date="2021-09-06T23:29:00Z">
        <w:r>
          <w:rPr>
            <w:rStyle w:val="ab"/>
          </w:rPr>
          <w:footnoteRef/>
        </w:r>
        <w:r>
          <w:t xml:space="preserve"> </w:t>
        </w:r>
        <w:r>
          <w:rPr>
            <w:rFonts w:hint="eastAsia"/>
            <w:lang w:eastAsia="ko-KR"/>
          </w:rPr>
          <w:t>옮긴이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 xml:space="preserve">- </w:t>
        </w:r>
        <w:r>
          <w:rPr>
            <w:rFonts w:hint="eastAsia"/>
            <w:lang w:eastAsia="ko-KR"/>
          </w:rPr>
          <w:t>다만</w:t>
        </w:r>
        <w:r>
          <w:rPr>
            <w:rFonts w:hint="eastAsia"/>
            <w:lang w:eastAsia="ko-KR"/>
          </w:rPr>
          <w:t>,</w:t>
        </w:r>
        <w:r>
          <w:rPr>
            <w:lang w:eastAsia="ko-KR"/>
          </w:rPr>
          <w:t xml:space="preserve"> </w:t>
        </w:r>
        <w:r>
          <w:rPr>
            <w:rFonts w:hint="eastAsia"/>
            <w:lang w:eastAsia="ko-KR"/>
          </w:rPr>
          <w:t>이로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인해</w:t>
        </w:r>
        <w:r>
          <w:rPr>
            <w:rFonts w:hint="eastAsia"/>
            <w:lang w:eastAsia="ko-KR"/>
          </w:rPr>
          <w:t xml:space="preserve"> </w:t>
        </w:r>
        <w:proofErr w:type="spellStart"/>
        <w:r>
          <w:rPr>
            <w:lang w:eastAsia="ko-KR"/>
          </w:rPr>
          <w:t>null+null</w:t>
        </w:r>
      </w:ins>
      <w:proofErr w:type="spellEnd"/>
      <w:ins w:id="435" w:author="Joyce Lee" w:date="2021-09-06T23:32:00Z">
        <w:r w:rsidR="0035641E">
          <w:rPr>
            <w:rFonts w:hint="eastAsia"/>
            <w:lang w:eastAsia="ko-KR"/>
          </w:rPr>
          <w:t>을</w:t>
        </w:r>
        <w:r w:rsidR="0035641E">
          <w:rPr>
            <w:rFonts w:hint="eastAsia"/>
            <w:lang w:eastAsia="ko-KR"/>
          </w:rPr>
          <w:t xml:space="preserve"> </w:t>
        </w:r>
        <w:r w:rsidR="0035641E">
          <w:rPr>
            <w:rFonts w:hint="eastAsia"/>
            <w:lang w:eastAsia="ko-KR"/>
          </w:rPr>
          <w:t>하면</w:t>
        </w:r>
        <w:r w:rsidR="0035641E">
          <w:rPr>
            <w:rFonts w:hint="eastAsia"/>
            <w:lang w:eastAsia="ko-KR"/>
          </w:rPr>
          <w:t xml:space="preserve"> </w:t>
        </w:r>
        <w:r w:rsidR="0035641E">
          <w:rPr>
            <w:lang w:eastAsia="ko-KR"/>
          </w:rPr>
          <w:t>NPE</w:t>
        </w:r>
        <w:r w:rsidR="0035641E">
          <w:rPr>
            <w:rFonts w:hint="eastAsia"/>
            <w:lang w:eastAsia="ko-KR"/>
          </w:rPr>
          <w:t>가</w:t>
        </w:r>
        <w:r w:rsidR="0035641E">
          <w:rPr>
            <w:rFonts w:hint="eastAsia"/>
            <w:lang w:eastAsia="ko-KR"/>
          </w:rPr>
          <w:t xml:space="preserve"> </w:t>
        </w:r>
        <w:r w:rsidR="0035641E">
          <w:rPr>
            <w:rFonts w:hint="eastAsia"/>
            <w:lang w:eastAsia="ko-KR"/>
          </w:rPr>
          <w:t>발생하지</w:t>
        </w:r>
        <w:r w:rsidR="0035641E">
          <w:rPr>
            <w:rFonts w:hint="eastAsia"/>
            <w:lang w:eastAsia="ko-KR"/>
          </w:rPr>
          <w:t xml:space="preserve"> </w:t>
        </w:r>
        <w:r w:rsidR="0035641E">
          <w:rPr>
            <w:rFonts w:hint="eastAsia"/>
            <w:lang w:eastAsia="ko-KR"/>
          </w:rPr>
          <w:t>않고</w:t>
        </w:r>
      </w:ins>
      <w:ins w:id="436" w:author="Joyce Lee" w:date="2021-09-06T23:29:00Z"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>"</w:t>
        </w:r>
        <w:proofErr w:type="spellStart"/>
        <w:r>
          <w:rPr>
            <w:rFonts w:hint="eastAsia"/>
            <w:lang w:eastAsia="ko-KR"/>
          </w:rPr>
          <w:t>n</w:t>
        </w:r>
        <w:r>
          <w:rPr>
            <w:lang w:eastAsia="ko-KR"/>
          </w:rPr>
          <w:t>ullnull</w:t>
        </w:r>
        <w:proofErr w:type="spellEnd"/>
        <w:r>
          <w:rPr>
            <w:lang w:eastAsia="ko-KR"/>
          </w:rPr>
          <w:t>"</w:t>
        </w:r>
        <w:r>
          <w:rPr>
            <w:rFonts w:hint="eastAsia"/>
            <w:lang w:eastAsia="ko-KR"/>
          </w:rPr>
          <w:t>이라는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문자열이</w:t>
        </w:r>
        <w:r>
          <w:rPr>
            <w:rFonts w:hint="eastAsia"/>
            <w:lang w:eastAsia="ko-KR"/>
          </w:rPr>
          <w:t xml:space="preserve"> </w:t>
        </w:r>
      </w:ins>
      <w:ins w:id="437" w:author="Joyce Lee" w:date="2021-09-06T23:32:00Z">
        <w:r w:rsidR="0035641E">
          <w:rPr>
            <w:rFonts w:hint="eastAsia"/>
            <w:lang w:eastAsia="ko-KR"/>
          </w:rPr>
          <w:t>반환된다</w:t>
        </w:r>
        <w:r w:rsidR="0035641E">
          <w:rPr>
            <w:rFonts w:hint="eastAsia"/>
            <w:lang w:eastAsia="ko-KR"/>
          </w:rPr>
          <w:t>.</w:t>
        </w:r>
      </w:ins>
      <w:ins w:id="438" w:author="Joyce Lee" w:date="2021-09-06T23:29:00Z">
        <w:r>
          <w:rPr>
            <w:lang w:eastAsia="ko-KR"/>
          </w:rPr>
          <w:t xml:space="preserve"> </w:t>
        </w:r>
        <w:r>
          <w:rPr>
            <w:rFonts w:hint="eastAsia"/>
            <w:lang w:eastAsia="ko-KR"/>
          </w:rPr>
          <w:t>또</w:t>
        </w:r>
        <w:r>
          <w:rPr>
            <w:rFonts w:hint="eastAsia"/>
            <w:lang w:eastAsia="ko-KR"/>
          </w:rPr>
          <w:t>,</w:t>
        </w:r>
        <w:r>
          <w:rPr>
            <w:lang w:eastAsia="ko-KR"/>
          </w:rPr>
          <w:t xml:space="preserve"> </w:t>
        </w:r>
        <w:proofErr w:type="spellStart"/>
        <w:proofErr w:type="gramStart"/>
        <w:r>
          <w:rPr>
            <w:lang w:eastAsia="ko-KR"/>
          </w:rPr>
          <w:t>null.toString</w:t>
        </w:r>
        <w:proofErr w:type="spellEnd"/>
        <w:proofErr w:type="gramEnd"/>
        <w:r>
          <w:rPr>
            <w:lang w:eastAsia="ko-KR"/>
          </w:rPr>
          <w:t>()</w:t>
        </w:r>
      </w:ins>
      <w:ins w:id="439" w:author="Joyce Lee" w:date="2021-09-06T23:32:00Z">
        <w:r w:rsidR="0035641E">
          <w:rPr>
            <w:rFonts w:hint="eastAsia"/>
            <w:lang w:eastAsia="ko-KR"/>
          </w:rPr>
          <w:t>도</w:t>
        </w:r>
      </w:ins>
      <w:ins w:id="440" w:author="Joyce Lee" w:date="2021-09-06T23:29:00Z">
        <w:r>
          <w:rPr>
            <w:rFonts w:hint="eastAsia"/>
            <w:lang w:eastAsia="ko-KR"/>
          </w:rPr>
          <w:t xml:space="preserve"> N</w:t>
        </w:r>
        <w:r>
          <w:rPr>
            <w:lang w:eastAsia="ko-KR"/>
          </w:rPr>
          <w:t>PE</w:t>
        </w:r>
        <w:r>
          <w:rPr>
            <w:rFonts w:hint="eastAsia"/>
            <w:lang w:eastAsia="ko-KR"/>
          </w:rPr>
          <w:t>를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발생시키지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않고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>"null"</w:t>
        </w:r>
        <w:r>
          <w:rPr>
            <w:rFonts w:hint="eastAsia"/>
            <w:lang w:eastAsia="ko-KR"/>
          </w:rPr>
          <w:t>이라는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문자열을</w:t>
        </w:r>
        <w:r>
          <w:rPr>
            <w:rFonts w:hint="eastAsia"/>
            <w:lang w:eastAsia="ko-KR"/>
          </w:rPr>
          <w:t xml:space="preserve"> </w:t>
        </w:r>
      </w:ins>
      <w:ins w:id="441" w:author="Joyce Lee" w:date="2021-09-06T23:32:00Z">
        <w:r w:rsidR="0035641E">
          <w:rPr>
            <w:rFonts w:hint="eastAsia"/>
            <w:lang w:eastAsia="ko-KR"/>
          </w:rPr>
          <w:t>돌려</w:t>
        </w:r>
      </w:ins>
      <w:ins w:id="442" w:author="Joyce Lee" w:date="2021-09-06T23:30:00Z">
        <w:r>
          <w:rPr>
            <w:rFonts w:hint="eastAsia"/>
            <w:lang w:eastAsia="ko-KR"/>
          </w:rPr>
          <w:t>준다</w:t>
        </w:r>
        <w:r>
          <w:rPr>
            <w:rFonts w:hint="eastAsia"/>
            <w:lang w:eastAsia="ko-KR"/>
          </w:rPr>
          <w:t>.</w:t>
        </w:r>
        <w:r>
          <w:rPr>
            <w:lang w:eastAsia="ko-KR"/>
          </w:rPr>
          <w:t xml:space="preserve"> </w:t>
        </w:r>
        <w:r>
          <w:rPr>
            <w:rFonts w:hint="eastAsia"/>
            <w:lang w:eastAsia="ko-KR"/>
          </w:rPr>
          <w:t>이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두</w:t>
        </w:r>
      </w:ins>
      <w:ins w:id="443" w:author="Joyce Lee" w:date="2021-09-06T23:32:00Z">
        <w:r w:rsidR="00EC46E7">
          <w:rPr>
            <w:rFonts w:hint="eastAsia"/>
            <w:lang w:eastAsia="ko-KR"/>
          </w:rPr>
          <w:t xml:space="preserve"> </w:t>
        </w:r>
      </w:ins>
      <w:ins w:id="444" w:author="Joyce Lee" w:date="2021-09-06T23:30:00Z">
        <w:r>
          <w:rPr>
            <w:rFonts w:hint="eastAsia"/>
            <w:lang w:eastAsia="ko-KR"/>
          </w:rPr>
          <w:t>가지</w:t>
        </w:r>
      </w:ins>
      <w:ins w:id="445" w:author="Joyce Lee" w:date="2021-09-06T23:32:00Z">
        <w:r w:rsidR="00EC46E7">
          <w:rPr>
            <w:rFonts w:hint="eastAsia"/>
            <w:lang w:eastAsia="ko-KR"/>
          </w:rPr>
          <w:t xml:space="preserve"> </w:t>
        </w:r>
        <w:r w:rsidR="00EC46E7">
          <w:rPr>
            <w:rFonts w:hint="eastAsia"/>
            <w:lang w:eastAsia="ko-KR"/>
          </w:rPr>
          <w:t>동작으</w:t>
        </w:r>
      </w:ins>
      <w:ins w:id="446" w:author="Joyce Lee" w:date="2021-09-06T23:30:00Z">
        <w:r>
          <w:rPr>
            <w:rFonts w:hint="eastAsia"/>
            <w:lang w:eastAsia="ko-KR"/>
          </w:rPr>
          <w:t>로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인해</w:t>
        </w:r>
        <w:r>
          <w:rPr>
            <w:rFonts w:hint="eastAsia"/>
            <w:lang w:eastAsia="ko-KR"/>
          </w:rPr>
          <w:t xml:space="preserve"> </w:t>
        </w:r>
      </w:ins>
      <w:ins w:id="447" w:author="Joyce Lee" w:date="2021-09-06T23:33:00Z">
        <w:r w:rsidR="00E54F46">
          <w:rPr>
            <w:rFonts w:hint="eastAsia"/>
            <w:lang w:eastAsia="ko-KR"/>
          </w:rPr>
          <w:t>값을</w:t>
        </w:r>
        <w:r w:rsidR="00E54F46">
          <w:rPr>
            <w:rFonts w:hint="eastAsia"/>
            <w:lang w:eastAsia="ko-KR"/>
          </w:rPr>
          <w:t xml:space="preserve"> </w:t>
        </w:r>
      </w:ins>
      <w:ins w:id="448" w:author="Joyce Lee" w:date="2021-09-06T23:31:00Z">
        <w:r w:rsidR="00D64308">
          <w:rPr>
            <w:rFonts w:hint="eastAsia"/>
            <w:lang w:eastAsia="ko-KR"/>
          </w:rPr>
          <w:t>문자열</w:t>
        </w:r>
      </w:ins>
      <w:ins w:id="449" w:author="Joyce Lee" w:date="2021-09-06T23:33:00Z">
        <w:r w:rsidR="00E54F46">
          <w:rPr>
            <w:rFonts w:hint="eastAsia"/>
            <w:lang w:eastAsia="ko-KR"/>
          </w:rPr>
          <w:t>로</w:t>
        </w:r>
        <w:r w:rsidR="00E54F46">
          <w:rPr>
            <w:rFonts w:hint="eastAsia"/>
            <w:lang w:eastAsia="ko-KR"/>
          </w:rPr>
          <w:t xml:space="preserve"> </w:t>
        </w:r>
        <w:r w:rsidR="00E54F46">
          <w:rPr>
            <w:rFonts w:hint="eastAsia"/>
            <w:lang w:eastAsia="ko-KR"/>
          </w:rPr>
          <w:t>변환하는</w:t>
        </w:r>
        <w:r w:rsidR="00E54F46">
          <w:rPr>
            <w:rFonts w:hint="eastAsia"/>
            <w:lang w:eastAsia="ko-KR"/>
          </w:rPr>
          <w:t xml:space="preserve"> </w:t>
        </w:r>
        <w:r w:rsidR="00E54F46">
          <w:rPr>
            <w:rFonts w:hint="eastAsia"/>
            <w:lang w:eastAsia="ko-KR"/>
          </w:rPr>
          <w:t>과정에서</w:t>
        </w:r>
      </w:ins>
      <w:ins w:id="450" w:author="Joyce Lee" w:date="2021-09-06T23:31:00Z">
        <w:r w:rsidR="00D64308">
          <w:rPr>
            <w:rFonts w:hint="eastAsia"/>
            <w:lang w:eastAsia="ko-KR"/>
          </w:rPr>
          <w:t xml:space="preserve"> </w:t>
        </w:r>
        <w:r w:rsidR="00D64308">
          <w:rPr>
            <w:rFonts w:hint="eastAsia"/>
            <w:lang w:eastAsia="ko-KR"/>
          </w:rPr>
          <w:t>널</w:t>
        </w:r>
        <w:r w:rsidR="00D64308">
          <w:rPr>
            <w:rFonts w:hint="eastAsia"/>
            <w:lang w:eastAsia="ko-KR"/>
          </w:rPr>
          <w:t xml:space="preserve"> </w:t>
        </w:r>
        <w:r w:rsidR="00D64308">
          <w:rPr>
            <w:rFonts w:hint="eastAsia"/>
            <w:lang w:eastAsia="ko-KR"/>
          </w:rPr>
          <w:t>가능성</w:t>
        </w:r>
      </w:ins>
      <w:ins w:id="451" w:author="Joyce Lee" w:date="2021-09-06T23:32:00Z">
        <w:r w:rsidR="00EC46E7">
          <w:rPr>
            <w:rFonts w:hint="eastAsia"/>
            <w:lang w:eastAsia="ko-KR"/>
          </w:rPr>
          <w:t>을</w:t>
        </w:r>
      </w:ins>
      <w:ins w:id="452" w:author="Joyce Lee" w:date="2021-09-06T23:31:00Z">
        <w:r w:rsidR="00D64308">
          <w:rPr>
            <w:rFonts w:hint="eastAsia"/>
            <w:lang w:eastAsia="ko-KR"/>
          </w:rPr>
          <w:t xml:space="preserve"> </w:t>
        </w:r>
        <w:r w:rsidR="00D64308">
          <w:rPr>
            <w:rFonts w:hint="eastAsia"/>
            <w:lang w:eastAsia="ko-KR"/>
          </w:rPr>
          <w:t>실수로</w:t>
        </w:r>
        <w:r w:rsidR="00D64308">
          <w:rPr>
            <w:rFonts w:hint="eastAsia"/>
            <w:lang w:eastAsia="ko-KR"/>
          </w:rPr>
          <w:t xml:space="preserve"> </w:t>
        </w:r>
        <w:r w:rsidR="00D64308">
          <w:rPr>
            <w:rFonts w:hint="eastAsia"/>
            <w:lang w:eastAsia="ko-KR"/>
          </w:rPr>
          <w:t>빼먹</w:t>
        </w:r>
      </w:ins>
      <w:ins w:id="453" w:author="Joyce Lee" w:date="2021-09-06T23:33:00Z">
        <w:r w:rsidR="00F61318">
          <w:rPr>
            <w:rFonts w:hint="eastAsia"/>
            <w:lang w:eastAsia="ko-KR"/>
          </w:rPr>
          <w:t>어</w:t>
        </w:r>
        <w:r w:rsidR="00EC46E7">
          <w:rPr>
            <w:rFonts w:hint="eastAsia"/>
            <w:lang w:eastAsia="ko-KR"/>
          </w:rPr>
          <w:t>도</w:t>
        </w:r>
        <w:r w:rsidR="00EC46E7">
          <w:rPr>
            <w:rFonts w:hint="eastAsia"/>
            <w:lang w:eastAsia="ko-KR"/>
          </w:rPr>
          <w:t xml:space="preserve"> </w:t>
        </w:r>
      </w:ins>
      <w:ins w:id="454" w:author="Joyce Lee" w:date="2021-09-06T23:31:00Z">
        <w:r w:rsidR="00D64308">
          <w:rPr>
            <w:rFonts w:hint="eastAsia"/>
            <w:lang w:eastAsia="ko-KR"/>
          </w:rPr>
          <w:t>컴파일이</w:t>
        </w:r>
        <w:r w:rsidR="00D64308">
          <w:rPr>
            <w:rFonts w:hint="eastAsia"/>
            <w:lang w:eastAsia="ko-KR"/>
          </w:rPr>
          <w:t xml:space="preserve"> </w:t>
        </w:r>
        <w:r w:rsidR="00D64308">
          <w:rPr>
            <w:rFonts w:hint="eastAsia"/>
            <w:lang w:eastAsia="ko-KR"/>
          </w:rPr>
          <w:t>되는</w:t>
        </w:r>
        <w:r w:rsidR="00D64308">
          <w:rPr>
            <w:rFonts w:hint="eastAsia"/>
            <w:lang w:eastAsia="ko-KR"/>
          </w:rPr>
          <w:t xml:space="preserve"> </w:t>
        </w:r>
        <w:r w:rsidR="00D64308">
          <w:rPr>
            <w:rFonts w:hint="eastAsia"/>
            <w:lang w:eastAsia="ko-KR"/>
          </w:rPr>
          <w:t>경우가</w:t>
        </w:r>
        <w:r w:rsidR="00D64308">
          <w:rPr>
            <w:rFonts w:hint="eastAsia"/>
            <w:lang w:eastAsia="ko-KR"/>
          </w:rPr>
          <w:t xml:space="preserve"> </w:t>
        </w:r>
        <w:r w:rsidR="00D64308">
          <w:rPr>
            <w:rFonts w:hint="eastAsia"/>
            <w:lang w:eastAsia="ko-KR"/>
          </w:rPr>
          <w:t>있고</w:t>
        </w:r>
        <w:r w:rsidR="00D64308">
          <w:rPr>
            <w:lang w:eastAsia="ko-KR"/>
          </w:rPr>
          <w:t xml:space="preserve"> </w:t>
        </w:r>
        <w:r w:rsidR="00D64308">
          <w:rPr>
            <w:rFonts w:hint="eastAsia"/>
            <w:lang w:eastAsia="ko-KR"/>
          </w:rPr>
          <w:t>이로</w:t>
        </w:r>
        <w:r w:rsidR="00D64308">
          <w:rPr>
            <w:rFonts w:hint="eastAsia"/>
            <w:lang w:eastAsia="ko-KR"/>
          </w:rPr>
          <w:t xml:space="preserve"> </w:t>
        </w:r>
        <w:r w:rsidR="00D64308">
          <w:rPr>
            <w:rFonts w:hint="eastAsia"/>
            <w:lang w:eastAsia="ko-KR"/>
          </w:rPr>
          <w:t>인해</w:t>
        </w:r>
        <w:r w:rsidR="00D64308">
          <w:rPr>
            <w:rFonts w:hint="eastAsia"/>
            <w:lang w:eastAsia="ko-KR"/>
          </w:rPr>
          <w:t xml:space="preserve"> </w:t>
        </w:r>
      </w:ins>
      <w:ins w:id="455" w:author="Joyce Lee" w:date="2021-09-06T23:30:00Z">
        <w:r>
          <w:rPr>
            <w:rFonts w:hint="eastAsia"/>
            <w:lang w:eastAsia="ko-KR"/>
          </w:rPr>
          <w:t>가끔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예기치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않은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버그가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생길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수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있다</w:t>
        </w:r>
      </w:ins>
      <w:ins w:id="456" w:author="Joyce Lee" w:date="2021-09-06T23:33:00Z">
        <w:r w:rsidR="00A03A22">
          <w:rPr>
            <w:lang w:eastAsia="ko-KR"/>
          </w:rPr>
          <w:t>.</w:t>
        </w:r>
      </w:ins>
    </w:p>
  </w:footnote>
  <w:footnote w:id="5">
    <w:p w14:paraId="5564F4E9" w14:textId="7AD9B32F" w:rsidR="00AE39CB" w:rsidRDefault="00AE39CB">
      <w:pPr>
        <w:pStyle w:val="a9"/>
        <w:rPr>
          <w:rFonts w:hint="eastAsia"/>
          <w:lang w:eastAsia="ko-KR"/>
        </w:rPr>
      </w:pPr>
      <w:ins w:id="492" w:author="Joyce Lee" w:date="2021-09-06T23:39:00Z">
        <w:r>
          <w:rPr>
            <w:rStyle w:val="ab"/>
          </w:rPr>
          <w:footnoteRef/>
        </w:r>
        <w:r>
          <w:t xml:space="preserve"> </w:t>
        </w:r>
      </w:ins>
      <w:ins w:id="493" w:author="Joyce Lee" w:date="2021-09-06T23:44:00Z">
        <w:r>
          <w:rPr>
            <w:rFonts w:hint="eastAsia"/>
            <w:lang w:eastAsia="ko-KR"/>
          </w:rPr>
          <w:t>옮긴이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 xml:space="preserve">- </w:t>
        </w:r>
        <w:proofErr w:type="spellStart"/>
        <w:r>
          <w:rPr>
            <w:rFonts w:hint="eastAsia"/>
            <w:lang w:eastAsia="ko-KR"/>
          </w:rPr>
          <w:t>코틀린</w:t>
        </w:r>
        <w:proofErr w:type="spellEnd"/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>1.5</w:t>
        </w:r>
        <w:r>
          <w:rPr>
            <w:rFonts w:hint="eastAsia"/>
            <w:lang w:eastAsia="ko-KR"/>
          </w:rPr>
          <w:t>부터</w:t>
        </w:r>
        <w:r>
          <w:rPr>
            <w:rFonts w:hint="eastAsia"/>
            <w:lang w:eastAsia="ko-KR"/>
          </w:rPr>
          <w:t xml:space="preserve"> </w:t>
        </w:r>
        <w:proofErr w:type="spellStart"/>
        <w:r>
          <w:rPr>
            <w:lang w:eastAsia="ko-KR"/>
          </w:rPr>
          <w:t>toUpper</w:t>
        </w:r>
      </w:ins>
      <w:ins w:id="494" w:author="Joyce Lee" w:date="2021-09-06T23:46:00Z">
        <w:r w:rsidR="0073304A">
          <w:rPr>
            <w:lang w:eastAsia="ko-KR"/>
          </w:rPr>
          <w:t>C</w:t>
        </w:r>
      </w:ins>
      <w:ins w:id="495" w:author="Joyce Lee" w:date="2021-09-06T23:44:00Z">
        <w:r>
          <w:rPr>
            <w:lang w:eastAsia="ko-KR"/>
          </w:rPr>
          <w:t>ase</w:t>
        </w:r>
        <w:proofErr w:type="spellEnd"/>
        <w:r>
          <w:rPr>
            <w:lang w:eastAsia="ko-KR"/>
          </w:rPr>
          <w:t>()</w:t>
        </w:r>
      </w:ins>
      <w:ins w:id="496" w:author="Joyce Lee" w:date="2021-09-06T23:46:00Z">
        <w:r w:rsidR="0073304A">
          <w:rPr>
            <w:lang w:eastAsia="ko-KR"/>
          </w:rPr>
          <w:t xml:space="preserve">, </w:t>
        </w:r>
        <w:proofErr w:type="spellStart"/>
        <w:r w:rsidR="0073304A">
          <w:rPr>
            <w:lang w:eastAsia="ko-KR"/>
          </w:rPr>
          <w:t>toLowerCase</w:t>
        </w:r>
        <w:proofErr w:type="spellEnd"/>
        <w:r w:rsidR="0073304A">
          <w:rPr>
            <w:lang w:eastAsia="ko-KR"/>
          </w:rPr>
          <w:t>()</w:t>
        </w:r>
      </w:ins>
      <w:ins w:id="497" w:author="Joyce Lee" w:date="2021-09-06T23:44:00Z">
        <w:r>
          <w:rPr>
            <w:rFonts w:hint="eastAsia"/>
            <w:lang w:eastAsia="ko-KR"/>
          </w:rPr>
          <w:t>등은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사용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금지</w:t>
        </w:r>
        <w:r>
          <w:rPr>
            <w:lang w:eastAsia="ko-KR"/>
          </w:rPr>
          <w:t xml:space="preserve"> </w:t>
        </w:r>
        <w:r>
          <w:rPr>
            <w:rFonts w:hint="eastAsia"/>
            <w:lang w:eastAsia="ko-KR"/>
          </w:rPr>
          <w:t>예고</w:t>
        </w:r>
        <w:r>
          <w:rPr>
            <w:rFonts w:hint="eastAsia"/>
            <w:lang w:eastAsia="ko-KR"/>
          </w:rPr>
          <w:t>(</w:t>
        </w:r>
      </w:ins>
      <w:ins w:id="498" w:author="Joyce Lee" w:date="2021-09-06T23:45:00Z">
        <w:r>
          <w:rPr>
            <w:lang w:eastAsia="ko-KR"/>
          </w:rPr>
          <w:t>deprecated)</w:t>
        </w:r>
        <w:r>
          <w:rPr>
            <w:rFonts w:hint="eastAsia"/>
            <w:lang w:eastAsia="ko-KR"/>
          </w:rPr>
          <w:t>됐다</w:t>
        </w:r>
        <w:r>
          <w:rPr>
            <w:rFonts w:hint="eastAsia"/>
            <w:lang w:eastAsia="ko-KR"/>
          </w:rPr>
          <w:t>.</w:t>
        </w:r>
        <w:r>
          <w:rPr>
            <w:lang w:eastAsia="ko-KR"/>
          </w:rPr>
          <w:t xml:space="preserve"> </w:t>
        </w:r>
        <w:r w:rsidR="0073304A">
          <w:rPr>
            <w:rFonts w:hint="eastAsia"/>
            <w:lang w:eastAsia="ko-KR"/>
          </w:rPr>
          <w:t>대신</w:t>
        </w:r>
        <w:r w:rsidR="0073304A">
          <w:rPr>
            <w:rFonts w:hint="eastAsia"/>
            <w:lang w:eastAsia="ko-KR"/>
          </w:rPr>
          <w:t xml:space="preserve"> </w:t>
        </w:r>
      </w:ins>
      <w:ins w:id="499" w:author="Joyce Lee" w:date="2021-09-06T23:46:00Z">
        <w:r w:rsidR="0073304A">
          <w:rPr>
            <w:lang w:eastAsia="ko-KR"/>
          </w:rPr>
          <w:t xml:space="preserve">uppercase() </w:t>
        </w:r>
        <w:r w:rsidR="0073304A">
          <w:rPr>
            <w:rFonts w:hint="eastAsia"/>
            <w:lang w:eastAsia="ko-KR"/>
          </w:rPr>
          <w:t>등을</w:t>
        </w:r>
        <w:r w:rsidR="0073304A">
          <w:rPr>
            <w:rFonts w:hint="eastAsia"/>
            <w:lang w:eastAsia="ko-KR"/>
          </w:rPr>
          <w:t xml:space="preserve"> </w:t>
        </w:r>
        <w:r w:rsidR="0073304A">
          <w:rPr>
            <w:rFonts w:hint="eastAsia"/>
            <w:lang w:eastAsia="ko-KR"/>
          </w:rPr>
          <w:t>써야</w:t>
        </w:r>
        <w:r w:rsidR="0073304A">
          <w:rPr>
            <w:rFonts w:hint="eastAsia"/>
            <w:lang w:eastAsia="ko-KR"/>
          </w:rPr>
          <w:t xml:space="preserve"> </w:t>
        </w:r>
        <w:r w:rsidR="0073304A">
          <w:rPr>
            <w:rFonts w:hint="eastAsia"/>
            <w:lang w:eastAsia="ko-KR"/>
          </w:rPr>
          <w:t>한다</w:t>
        </w:r>
        <w:r w:rsidR="0073304A">
          <w:rPr>
            <w:rFonts w:hint="eastAsia"/>
            <w:lang w:eastAsia="ko-KR"/>
          </w:rPr>
          <w:t>.</w:t>
        </w:r>
        <w:r w:rsidR="0073304A">
          <w:rPr>
            <w:lang w:eastAsia="ko-KR"/>
          </w:rPr>
          <w:t xml:space="preserve"> </w:t>
        </w:r>
      </w:ins>
      <w:ins w:id="500" w:author="Joyce Lee" w:date="2021-09-06T23:45:00Z">
        <w:r>
          <w:rPr>
            <w:lang w:eastAsia="ko-KR"/>
          </w:rPr>
          <w:t>uppercase()</w:t>
        </w:r>
        <w:r>
          <w:rPr>
            <w:rFonts w:hint="eastAsia"/>
            <w:lang w:eastAsia="ko-KR"/>
          </w:rPr>
          <w:t>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로케일과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무관하게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항상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똑같은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방식</w:t>
        </w:r>
        <w:r>
          <w:rPr>
            <w:rFonts w:hint="eastAsia"/>
            <w:lang w:eastAsia="ko-KR"/>
          </w:rPr>
          <w:t>(</w:t>
        </w:r>
        <w:r>
          <w:rPr>
            <w:rFonts w:hint="eastAsia"/>
            <w:lang w:eastAsia="ko-KR"/>
          </w:rPr>
          <w:t>영문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대소문자는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변환하지만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다른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문자는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그대로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두는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방식임</w:t>
        </w:r>
        <w:r>
          <w:rPr>
            <w:rFonts w:hint="eastAsia"/>
            <w:lang w:eastAsia="ko-KR"/>
          </w:rPr>
          <w:t>)</w:t>
        </w:r>
        <w:r>
          <w:rPr>
            <w:rFonts w:hint="eastAsia"/>
            <w:lang w:eastAsia="ko-KR"/>
          </w:rPr>
          <w:t>으로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대소문자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변환을</w:t>
        </w:r>
        <w:r>
          <w:rPr>
            <w:rFonts w:hint="eastAsia"/>
            <w:lang w:eastAsia="ko-KR"/>
          </w:rPr>
          <w:t xml:space="preserve"> </w:t>
        </w:r>
        <w:r>
          <w:rPr>
            <w:rFonts w:hint="eastAsia"/>
            <w:lang w:eastAsia="ko-KR"/>
          </w:rPr>
          <w:t>보장한다</w:t>
        </w:r>
        <w:r>
          <w:rPr>
            <w:rFonts w:hint="eastAsia"/>
            <w:lang w:eastAsia="ko-KR"/>
          </w:rPr>
          <w:t>.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F62182"/>
    <w:multiLevelType w:val="multilevel"/>
    <w:tmpl w:val="01DA6E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4CA624"/>
    <w:multiLevelType w:val="multilevel"/>
    <w:tmpl w:val="EE2243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715D61"/>
    <w:multiLevelType w:val="multilevel"/>
    <w:tmpl w:val="8E8C24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  <w:num w:numId="13">
    <w:abstractNumId w:val="11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yce Lee">
    <w15:presenceInfo w15:providerId="None" w15:userId="Joyce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C90"/>
    <w:rsid w:val="00011C8B"/>
    <w:rsid w:val="00014DAE"/>
    <w:rsid w:val="0006259A"/>
    <w:rsid w:val="00071128"/>
    <w:rsid w:val="000C71B1"/>
    <w:rsid w:val="000F28C0"/>
    <w:rsid w:val="00103C2B"/>
    <w:rsid w:val="00121FDA"/>
    <w:rsid w:val="00130510"/>
    <w:rsid w:val="00133F6B"/>
    <w:rsid w:val="001470E5"/>
    <w:rsid w:val="00156760"/>
    <w:rsid w:val="001723D1"/>
    <w:rsid w:val="00190741"/>
    <w:rsid w:val="001A1AC2"/>
    <w:rsid w:val="001D0C8B"/>
    <w:rsid w:val="001D6DE1"/>
    <w:rsid w:val="00220CBA"/>
    <w:rsid w:val="002368CA"/>
    <w:rsid w:val="00255A76"/>
    <w:rsid w:val="002721C7"/>
    <w:rsid w:val="00281CC4"/>
    <w:rsid w:val="002A7FBA"/>
    <w:rsid w:val="002B1911"/>
    <w:rsid w:val="002C516F"/>
    <w:rsid w:val="002D169D"/>
    <w:rsid w:val="002D1820"/>
    <w:rsid w:val="002D3765"/>
    <w:rsid w:val="002D47E7"/>
    <w:rsid w:val="00333768"/>
    <w:rsid w:val="00337CE3"/>
    <w:rsid w:val="00352A3D"/>
    <w:rsid w:val="0035641E"/>
    <w:rsid w:val="0036407D"/>
    <w:rsid w:val="00392071"/>
    <w:rsid w:val="003A10FB"/>
    <w:rsid w:val="003A3BAD"/>
    <w:rsid w:val="003C2DAA"/>
    <w:rsid w:val="003F2D47"/>
    <w:rsid w:val="004039D3"/>
    <w:rsid w:val="00407019"/>
    <w:rsid w:val="004175BE"/>
    <w:rsid w:val="00425A33"/>
    <w:rsid w:val="0046497C"/>
    <w:rsid w:val="00465F69"/>
    <w:rsid w:val="004B54F0"/>
    <w:rsid w:val="004B738F"/>
    <w:rsid w:val="004E1E1F"/>
    <w:rsid w:val="004E29B3"/>
    <w:rsid w:val="004F01A8"/>
    <w:rsid w:val="00507190"/>
    <w:rsid w:val="005351ED"/>
    <w:rsid w:val="00537D86"/>
    <w:rsid w:val="00542E9A"/>
    <w:rsid w:val="005908C3"/>
    <w:rsid w:val="00590D07"/>
    <w:rsid w:val="005A5AE9"/>
    <w:rsid w:val="005E1BE0"/>
    <w:rsid w:val="005E25F8"/>
    <w:rsid w:val="00623CE6"/>
    <w:rsid w:val="00662202"/>
    <w:rsid w:val="0066352C"/>
    <w:rsid w:val="00664880"/>
    <w:rsid w:val="006A4635"/>
    <w:rsid w:val="006C18AF"/>
    <w:rsid w:val="007103C8"/>
    <w:rsid w:val="00720CBC"/>
    <w:rsid w:val="007309F9"/>
    <w:rsid w:val="0073304A"/>
    <w:rsid w:val="00763C58"/>
    <w:rsid w:val="00766326"/>
    <w:rsid w:val="007824D9"/>
    <w:rsid w:val="00784D58"/>
    <w:rsid w:val="00796D53"/>
    <w:rsid w:val="007974E5"/>
    <w:rsid w:val="007A41FB"/>
    <w:rsid w:val="007F705F"/>
    <w:rsid w:val="00806859"/>
    <w:rsid w:val="0085293D"/>
    <w:rsid w:val="008768FC"/>
    <w:rsid w:val="008A00E5"/>
    <w:rsid w:val="008D6863"/>
    <w:rsid w:val="008F73B3"/>
    <w:rsid w:val="00911CCC"/>
    <w:rsid w:val="00923E9F"/>
    <w:rsid w:val="0098432C"/>
    <w:rsid w:val="009911DC"/>
    <w:rsid w:val="00A03A22"/>
    <w:rsid w:val="00A25B09"/>
    <w:rsid w:val="00A34FF4"/>
    <w:rsid w:val="00A445E9"/>
    <w:rsid w:val="00A445EE"/>
    <w:rsid w:val="00A45670"/>
    <w:rsid w:val="00A45E0C"/>
    <w:rsid w:val="00A84F73"/>
    <w:rsid w:val="00AA3651"/>
    <w:rsid w:val="00AB5E52"/>
    <w:rsid w:val="00AC1175"/>
    <w:rsid w:val="00AD1E32"/>
    <w:rsid w:val="00AD313B"/>
    <w:rsid w:val="00AE39CB"/>
    <w:rsid w:val="00AF1E17"/>
    <w:rsid w:val="00B01BA2"/>
    <w:rsid w:val="00B075C2"/>
    <w:rsid w:val="00B72348"/>
    <w:rsid w:val="00B86B75"/>
    <w:rsid w:val="00BA5891"/>
    <w:rsid w:val="00BC48D5"/>
    <w:rsid w:val="00BC5A5E"/>
    <w:rsid w:val="00BD442A"/>
    <w:rsid w:val="00BF6D52"/>
    <w:rsid w:val="00C1247C"/>
    <w:rsid w:val="00C13C73"/>
    <w:rsid w:val="00C1445A"/>
    <w:rsid w:val="00C36279"/>
    <w:rsid w:val="00C9436D"/>
    <w:rsid w:val="00CD7FB5"/>
    <w:rsid w:val="00D000F9"/>
    <w:rsid w:val="00D02AC4"/>
    <w:rsid w:val="00D0355F"/>
    <w:rsid w:val="00D11D8D"/>
    <w:rsid w:val="00D1263D"/>
    <w:rsid w:val="00D34E32"/>
    <w:rsid w:val="00D3778A"/>
    <w:rsid w:val="00D43BF8"/>
    <w:rsid w:val="00D4797A"/>
    <w:rsid w:val="00D63768"/>
    <w:rsid w:val="00D64308"/>
    <w:rsid w:val="00D643A5"/>
    <w:rsid w:val="00D87099"/>
    <w:rsid w:val="00DA2C8D"/>
    <w:rsid w:val="00DC191E"/>
    <w:rsid w:val="00DD1DFE"/>
    <w:rsid w:val="00DF61CE"/>
    <w:rsid w:val="00E07EE1"/>
    <w:rsid w:val="00E2040A"/>
    <w:rsid w:val="00E263EC"/>
    <w:rsid w:val="00E315A3"/>
    <w:rsid w:val="00E40AD2"/>
    <w:rsid w:val="00E533B1"/>
    <w:rsid w:val="00E54F46"/>
    <w:rsid w:val="00E76DC4"/>
    <w:rsid w:val="00EA724E"/>
    <w:rsid w:val="00EB3971"/>
    <w:rsid w:val="00EB786B"/>
    <w:rsid w:val="00EC46E7"/>
    <w:rsid w:val="00ED2DD7"/>
    <w:rsid w:val="00EF176E"/>
    <w:rsid w:val="00F11EBF"/>
    <w:rsid w:val="00F14330"/>
    <w:rsid w:val="00F30DE3"/>
    <w:rsid w:val="00F356CD"/>
    <w:rsid w:val="00F61318"/>
    <w:rsid w:val="00F62A38"/>
    <w:rsid w:val="00F962B9"/>
    <w:rsid w:val="00FE06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888B"/>
  <w15:docId w15:val="{5747E86F-471B-4DAF-AB76-7CA0F55A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character" w:styleId="ad">
    <w:name w:val="annotation reference"/>
    <w:basedOn w:val="a1"/>
    <w:semiHidden/>
    <w:unhideWhenUsed/>
    <w:rsid w:val="00AB5E52"/>
    <w:rPr>
      <w:sz w:val="18"/>
      <w:szCs w:val="18"/>
    </w:rPr>
  </w:style>
  <w:style w:type="paragraph" w:styleId="ae">
    <w:name w:val="annotation text"/>
    <w:basedOn w:val="a"/>
    <w:link w:val="Char1"/>
    <w:unhideWhenUsed/>
    <w:rsid w:val="00AB5E52"/>
  </w:style>
  <w:style w:type="character" w:customStyle="1" w:styleId="Char1">
    <w:name w:val="메모 텍스트 Char"/>
    <w:basedOn w:val="a1"/>
    <w:link w:val="ae"/>
    <w:rsid w:val="00AB5E52"/>
    <w:rPr>
      <w:rFonts w:ascii="Arial" w:eastAsia="맑은 고딕" w:hAnsi="Arial" w:cs="맑은 고딕"/>
      <w:sz w:val="20"/>
    </w:rPr>
  </w:style>
  <w:style w:type="paragraph" w:styleId="af">
    <w:name w:val="annotation subject"/>
    <w:basedOn w:val="ae"/>
    <w:next w:val="ae"/>
    <w:link w:val="Char2"/>
    <w:semiHidden/>
    <w:unhideWhenUsed/>
    <w:rsid w:val="00AB5E52"/>
    <w:rPr>
      <w:b/>
      <w:bCs/>
    </w:rPr>
  </w:style>
  <w:style w:type="character" w:customStyle="1" w:styleId="Char2">
    <w:name w:val="메모 주제 Char"/>
    <w:basedOn w:val="Char1"/>
    <w:link w:val="af"/>
    <w:semiHidden/>
    <w:rsid w:val="00AB5E52"/>
    <w:rPr>
      <w:rFonts w:ascii="Arial" w:eastAsia="맑은 고딕" w:hAnsi="Arial" w:cs="맑은 고딕"/>
      <w:b/>
      <w:bCs/>
      <w:sz w:val="20"/>
    </w:rPr>
  </w:style>
  <w:style w:type="paragraph" w:styleId="af0">
    <w:name w:val="Balloon Text"/>
    <w:basedOn w:val="a"/>
    <w:link w:val="Char3"/>
    <w:semiHidden/>
    <w:unhideWhenUsed/>
    <w:rsid w:val="00AB5E5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AB5E52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Revision"/>
    <w:hidden/>
    <w:semiHidden/>
    <w:rsid w:val="0046497C"/>
    <w:pPr>
      <w:spacing w:after="0"/>
    </w:pPr>
    <w:rPr>
      <w:rFonts w:ascii="Arial" w:eastAsia="맑은 고딕" w:hAnsi="Arial" w:cs="맑은 고딕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EC916-3E53-4DC6-9ACB-410F0D83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45</Pages>
  <Words>7323</Words>
  <Characters>41746</Characters>
  <Application>Microsoft Office Word</Application>
  <DocSecurity>0</DocSecurity>
  <Lines>347</Lines>
  <Paragraphs>97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123</cp:revision>
  <dcterms:created xsi:type="dcterms:W3CDTF">2021-05-14T02:52:00Z</dcterms:created>
  <dcterms:modified xsi:type="dcterms:W3CDTF">2021-09-06T14:32:00Z</dcterms:modified>
</cp:coreProperties>
</file>